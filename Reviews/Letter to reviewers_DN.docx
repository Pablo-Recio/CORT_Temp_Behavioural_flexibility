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883FC" w14:textId="77777777" w:rsidR="00933CE5" w:rsidRDefault="00933CE5">
      <w:r w:rsidRPr="00933CE5">
        <w:t xml:space="preserve">Dear Authors, </w:t>
      </w:r>
      <w:r w:rsidRPr="00933CE5">
        <w:br/>
      </w:r>
      <w:r w:rsidRPr="00933CE5">
        <w:br/>
        <w:t xml:space="preserve">Thank you for your submission which has now been seen by two reviewers. </w:t>
      </w:r>
      <w:proofErr w:type="gramStart"/>
      <w:r w:rsidRPr="00933CE5">
        <w:t>In light of</w:t>
      </w:r>
      <w:proofErr w:type="gramEnd"/>
      <w:r w:rsidRPr="00933CE5">
        <w:t xml:space="preserve"> their comments, and my own reading of it, I regret that I am unable to accept your paper for publication in Animal Behaviour in its present form. However, I would be prepared to consider for publication a revised version that </w:t>
      </w:r>
      <w:proofErr w:type="gramStart"/>
      <w:r w:rsidRPr="00933CE5">
        <w:t>takes into account</w:t>
      </w:r>
      <w:proofErr w:type="gramEnd"/>
      <w:r w:rsidRPr="00933CE5">
        <w:t xml:space="preserve"> the suggestions of the reviewers. Such a revised paper would likely be reviewed and there would be no guarantee of acceptance. </w:t>
      </w:r>
      <w:r w:rsidRPr="00933CE5">
        <w:br/>
      </w:r>
      <w:r w:rsidRPr="00933CE5">
        <w:br/>
        <w:t>I join the reviewers in appreciating the question under focus; that is, the effect of early life conditions (temperature and prenatal CORT) on behavioural flexibility in two lizards differing in invasiveness. The reviewers have identified certain points that would need to be addressed. First, both reviewers have asked for clarifications and additional information in the Methods. Of these, one important clarification is about your confidence in the success of the CORT treatment. Second, I would also suggest incorporating Reviewer #1’s suggestion to introduce reversal learning in the Introduction. Third, Reviewer #1 has asked for additional information from the data, especially about how lizards learnt. Fourth, I would like to add to the reviewer comments about statistical analyses:</w:t>
      </w:r>
      <w:r w:rsidRPr="00933CE5">
        <w:br/>
      </w:r>
      <w:r w:rsidRPr="00933CE5">
        <w:br/>
      </w:r>
      <w:proofErr w:type="spellStart"/>
      <w:r w:rsidRPr="00933CE5">
        <w:t>i</w:t>
      </w:r>
      <w:proofErr w:type="spellEnd"/>
      <w:r w:rsidRPr="00933CE5">
        <w:t>) It would be very helpful for a reader if the analysis section could briefly explain how the statistical model is set up to test hypotheses about the impact of stress hormones and temperature on learning rates. I assume that the interaction term between trial and hormone/temperature is key? It would be helpful to state this more explicitly (also I assume a three-way interaction was included, and if so, it would be helpful to explicitly state that).</w:t>
      </w:r>
    </w:p>
    <w:p w14:paraId="60FF2056" w14:textId="3E10FCB8" w:rsidR="00D631EA" w:rsidRDefault="00572AC0">
      <w:pPr>
        <w:rPr>
          <w:color w:val="FF0000"/>
        </w:rPr>
      </w:pPr>
      <w:ins w:id="0" w:author="Daniel Noble" w:date="2024-08-30T15:06:00Z" w16du:dateUtc="2024-08-30T05:06:00Z">
        <w:r>
          <w:rPr>
            <w:color w:val="FF0000"/>
          </w:rPr>
          <w:t xml:space="preserve">Thanks for the suggestion. </w:t>
        </w:r>
      </w:ins>
      <w:ins w:id="1" w:author="Daniel Noble" w:date="2024-08-30T15:07:00Z" w16du:dateUtc="2024-08-30T05:07:00Z">
        <w:r>
          <w:rPr>
            <w:color w:val="FF0000"/>
          </w:rPr>
          <w:t>The Editor is correct, the key hypothesis test is evaluating whether the rate of learning (i.e</w:t>
        </w:r>
      </w:ins>
      <w:ins w:id="2" w:author="Daniel Noble" w:date="2024-08-30T15:09:00Z" w16du:dateUtc="2024-08-30T05:09:00Z">
        <w:r>
          <w:rPr>
            <w:color w:val="FF0000"/>
          </w:rPr>
          <w:t>.</w:t>
        </w:r>
      </w:ins>
      <w:ins w:id="3" w:author="Daniel Noble" w:date="2024-08-30T15:07:00Z" w16du:dateUtc="2024-08-30T05:07:00Z">
        <w:r>
          <w:rPr>
            <w:color w:val="FF0000"/>
          </w:rPr>
          <w:t>, trial slope</w:t>
        </w:r>
      </w:ins>
      <w:ins w:id="4" w:author="Daniel Noble" w:date="2024-08-30T15:08:00Z" w16du:dateUtc="2024-08-30T05:08:00Z">
        <w:r>
          <w:rPr>
            <w:color w:val="FF0000"/>
          </w:rPr>
          <w:t>s</w:t>
        </w:r>
      </w:ins>
      <w:ins w:id="5" w:author="Daniel Noble" w:date="2024-08-30T15:07:00Z" w16du:dateUtc="2024-08-30T05:07:00Z">
        <w:r>
          <w:rPr>
            <w:color w:val="FF0000"/>
          </w:rPr>
          <w:t xml:space="preserve">) </w:t>
        </w:r>
      </w:ins>
      <w:ins w:id="6" w:author="Daniel Noble" w:date="2024-08-30T15:08:00Z" w16du:dateUtc="2024-08-30T05:08:00Z">
        <w:r>
          <w:rPr>
            <w:color w:val="FF0000"/>
          </w:rPr>
          <w:t>are</w:t>
        </w:r>
      </w:ins>
      <w:ins w:id="7" w:author="Daniel Noble" w:date="2024-08-30T15:07:00Z" w16du:dateUtc="2024-08-30T05:07:00Z">
        <w:r>
          <w:rPr>
            <w:color w:val="FF0000"/>
          </w:rPr>
          <w:t xml:space="preserve"> different between early developmental treatment</w:t>
        </w:r>
      </w:ins>
      <w:ins w:id="8" w:author="Daniel Noble" w:date="2024-08-30T15:08:00Z" w16du:dateUtc="2024-08-30T05:08:00Z">
        <w:r>
          <w:rPr>
            <w:color w:val="FF0000"/>
          </w:rPr>
          <w:t xml:space="preserve"> (i.e., CORT and temperature). </w:t>
        </w:r>
      </w:ins>
      <w:r w:rsidR="00D631EA" w:rsidRPr="00D631EA">
        <w:rPr>
          <w:color w:val="FF0000"/>
        </w:rPr>
        <w:t xml:space="preserve">We </w:t>
      </w:r>
      <w:ins w:id="9" w:author="Daniel Noble" w:date="2024-08-30T15:06:00Z" w16du:dateUtc="2024-08-30T05:06:00Z">
        <w:r>
          <w:rPr>
            <w:color w:val="FF0000"/>
          </w:rPr>
          <w:t>now i</w:t>
        </w:r>
      </w:ins>
      <w:del w:id="10" w:author="Daniel Noble" w:date="2024-08-30T15:06:00Z" w16du:dateUtc="2024-08-30T05:06:00Z">
        <w:r w:rsidR="00D631EA" w:rsidRPr="00D631EA" w:rsidDel="00572AC0">
          <w:rPr>
            <w:color w:val="FF0000"/>
          </w:rPr>
          <w:delText>i</w:delText>
        </w:r>
      </w:del>
      <w:r w:rsidR="00D631EA" w:rsidRPr="00D631EA">
        <w:rPr>
          <w:color w:val="FF0000"/>
        </w:rPr>
        <w:t>nclude</w:t>
      </w:r>
      <w:del w:id="11" w:author="Daniel Noble" w:date="2024-08-30T15:06:00Z" w16du:dateUtc="2024-08-30T05:06:00Z">
        <w:r w:rsidR="00D631EA" w:rsidRPr="00D631EA" w:rsidDel="00572AC0">
          <w:rPr>
            <w:color w:val="FF0000"/>
          </w:rPr>
          <w:delText>d</w:delText>
        </w:r>
      </w:del>
      <w:r w:rsidR="00D631EA" w:rsidRPr="00D631EA">
        <w:rPr>
          <w:color w:val="FF0000"/>
        </w:rPr>
        <w:t xml:space="preserve"> this in the Statistical Analyses on Methods: “We modelled correct choices [correct (1) or not (0)] as the response variable, and trial, hormone (CORT versus Control), incubation temperature (Cold versus Hot), </w:t>
      </w:r>
      <w:del w:id="12" w:author="Daniel Noble" w:date="2024-08-30T15:09:00Z" w16du:dateUtc="2024-08-30T05:09:00Z">
        <w:r w:rsidR="00D631EA" w:rsidRPr="00D631EA" w:rsidDel="00572AC0">
          <w:rPr>
            <w:color w:val="FF0000"/>
          </w:rPr>
          <w:delText xml:space="preserve">and </w:delText>
        </w:r>
      </w:del>
      <w:ins w:id="13" w:author="Daniel Noble" w:date="2024-08-30T15:09:00Z" w16du:dateUtc="2024-08-30T05:09:00Z">
        <w:r>
          <w:rPr>
            <w:color w:val="FF0000"/>
          </w:rPr>
          <w:t>along with</w:t>
        </w:r>
        <w:r w:rsidRPr="00D631EA">
          <w:rPr>
            <w:color w:val="FF0000"/>
          </w:rPr>
          <w:t xml:space="preserve"> </w:t>
        </w:r>
      </w:ins>
      <w:r w:rsidR="00D631EA" w:rsidRPr="00D631EA">
        <w:rPr>
          <w:color w:val="FF0000"/>
        </w:rPr>
        <w:t>the three-way interaction between trial, hormone, and temperature.</w:t>
      </w:r>
      <w:ins w:id="14" w:author="Daniel Noble" w:date="2024-08-30T15:09:00Z" w16du:dateUtc="2024-08-30T05:09:00Z">
        <w:r>
          <w:rPr>
            <w:color w:val="FF0000"/>
          </w:rPr>
          <w:t xml:space="preserve"> If early environments impact learning than we would predict t</w:t>
        </w:r>
      </w:ins>
      <w:ins w:id="15" w:author="Daniel Noble" w:date="2024-08-30T15:10:00Z" w16du:dateUtc="2024-08-30T05:10:00Z">
        <w:r>
          <w:rPr>
            <w:color w:val="FF0000"/>
          </w:rPr>
          <w:t xml:space="preserve">hat the rate of learning (i.e., trial slope) </w:t>
        </w:r>
      </w:ins>
      <w:ins w:id="16" w:author="Daniel Noble" w:date="2024-08-30T15:11:00Z" w16du:dateUtc="2024-08-30T05:11:00Z">
        <w:r>
          <w:rPr>
            <w:color w:val="FF0000"/>
          </w:rPr>
          <w:t>varies</w:t>
        </w:r>
      </w:ins>
      <w:ins w:id="17" w:author="Daniel Noble" w:date="2024-08-30T15:10:00Z" w16du:dateUtc="2024-08-30T05:10:00Z">
        <w:r>
          <w:rPr>
            <w:color w:val="FF0000"/>
          </w:rPr>
          <w:t xml:space="preserve"> by treatment</w:t>
        </w:r>
      </w:ins>
      <w:ins w:id="18" w:author="Daniel Noble" w:date="2024-08-30T15:11:00Z" w16du:dateUtc="2024-08-30T05:11:00Z">
        <w:r>
          <w:rPr>
            <w:color w:val="FF0000"/>
          </w:rPr>
          <w:t xml:space="preserve"> as captured by the interactions</w:t>
        </w:r>
      </w:ins>
      <w:ins w:id="19" w:author="Daniel Noble" w:date="2024-08-30T15:10:00Z" w16du:dateUtc="2024-08-30T05:10:00Z">
        <w:r>
          <w:rPr>
            <w:color w:val="FF0000"/>
          </w:rPr>
          <w:t>.</w:t>
        </w:r>
      </w:ins>
      <w:r w:rsidR="00D631EA" w:rsidRPr="00D631EA">
        <w:rPr>
          <w:color w:val="FF0000"/>
        </w:rPr>
        <w:t xml:space="preserve">” </w:t>
      </w:r>
    </w:p>
    <w:p w14:paraId="4AF14829" w14:textId="2BF7EB00" w:rsidR="00933CE5" w:rsidRDefault="00933CE5">
      <w:r w:rsidRPr="00933CE5">
        <w:br/>
        <w:t>ii) Please can you mention the error structure and link function used in the statistical model? I assume that a binomial error structure was used (since the data are binary – each trial yields one of two outcomes - correct, incorrect choices)?</w:t>
      </w:r>
    </w:p>
    <w:p w14:paraId="7BAFD9C1" w14:textId="19B5AF69" w:rsidR="00D631EA" w:rsidRPr="00D631EA" w:rsidRDefault="00F431F5">
      <w:pPr>
        <w:rPr>
          <w:color w:val="FF0000"/>
        </w:rPr>
      </w:pPr>
      <w:ins w:id="20" w:author="Daniel Noble" w:date="2024-08-30T15:11:00Z" w16du:dateUtc="2024-08-30T05:11:00Z">
        <w:r>
          <w:rPr>
            <w:color w:val="FF0000"/>
          </w:rPr>
          <w:t xml:space="preserve">Absolutely. </w:t>
        </w:r>
      </w:ins>
      <w:r w:rsidR="00D631EA" w:rsidRPr="00D631EA">
        <w:rPr>
          <w:color w:val="FF0000"/>
        </w:rPr>
        <w:t xml:space="preserve">We </w:t>
      </w:r>
      <w:ins w:id="21" w:author="Daniel Noble" w:date="2024-08-30T15:11:00Z" w16du:dateUtc="2024-08-30T05:11:00Z">
        <w:r>
          <w:rPr>
            <w:color w:val="FF0000"/>
          </w:rPr>
          <w:t xml:space="preserve">now </w:t>
        </w:r>
      </w:ins>
      <w:r w:rsidR="00D631EA" w:rsidRPr="00D631EA">
        <w:rPr>
          <w:color w:val="FF0000"/>
        </w:rPr>
        <w:t>include</w:t>
      </w:r>
      <w:del w:id="22" w:author="Daniel Noble" w:date="2024-08-30T15:11:00Z" w16du:dateUtc="2024-08-30T05:11:00Z">
        <w:r w:rsidR="00D631EA" w:rsidRPr="00D631EA" w:rsidDel="00F431F5">
          <w:rPr>
            <w:color w:val="FF0000"/>
          </w:rPr>
          <w:delText>d</w:delText>
        </w:r>
      </w:del>
      <w:r w:rsidR="00D631EA" w:rsidRPr="00D631EA">
        <w:rPr>
          <w:color w:val="FF0000"/>
        </w:rPr>
        <w:t xml:space="preserve"> this information in the Statistical Analyses </w:t>
      </w:r>
      <w:del w:id="23" w:author="Daniel Noble" w:date="2024-08-30T15:11:00Z" w16du:dateUtc="2024-08-30T05:11:00Z">
        <w:r w:rsidR="00D631EA" w:rsidRPr="00D631EA" w:rsidDel="00F431F5">
          <w:rPr>
            <w:color w:val="FF0000"/>
          </w:rPr>
          <w:delText xml:space="preserve">on </w:delText>
        </w:r>
      </w:del>
      <w:ins w:id="24" w:author="Daniel Noble" w:date="2024-08-30T15:11:00Z" w16du:dateUtc="2024-08-30T05:11:00Z">
        <w:r>
          <w:rPr>
            <w:color w:val="FF0000"/>
          </w:rPr>
          <w:t>in the</w:t>
        </w:r>
        <w:r w:rsidRPr="00D631EA">
          <w:rPr>
            <w:color w:val="FF0000"/>
          </w:rPr>
          <w:t xml:space="preserve"> </w:t>
        </w:r>
      </w:ins>
      <w:r w:rsidR="00D631EA" w:rsidRPr="00D631EA">
        <w:rPr>
          <w:color w:val="FF0000"/>
        </w:rPr>
        <w:t xml:space="preserve">Methods: “The error structure was </w:t>
      </w:r>
      <w:del w:id="25" w:author="Daniel Noble" w:date="2024-08-30T15:11:00Z" w16du:dateUtc="2024-08-30T05:11:00Z">
        <w:r w:rsidR="00D631EA" w:rsidRPr="00D631EA" w:rsidDel="00F431F5">
          <w:rPr>
            <w:color w:val="FF0000"/>
          </w:rPr>
          <w:delText>modeled</w:delText>
        </w:r>
      </w:del>
      <w:ins w:id="26" w:author="Daniel Noble" w:date="2024-08-30T15:11:00Z" w16du:dateUtc="2024-08-30T05:11:00Z">
        <w:r w:rsidRPr="00D631EA">
          <w:rPr>
            <w:color w:val="FF0000"/>
          </w:rPr>
          <w:t>modelled</w:t>
        </w:r>
      </w:ins>
      <w:r w:rsidR="00D631EA" w:rsidRPr="00D631EA">
        <w:rPr>
          <w:color w:val="FF0000"/>
        </w:rPr>
        <w:t xml:space="preserve"> using a Bernoulli distribution with a logit link function (family = </w:t>
      </w:r>
      <w:proofErr w:type="gramStart"/>
      <w:r w:rsidR="00D631EA" w:rsidRPr="00D631EA">
        <w:rPr>
          <w:color w:val="FF0000"/>
        </w:rPr>
        <w:t>Bernoulli(</w:t>
      </w:r>
      <w:proofErr w:type="gramEnd"/>
      <w:r w:rsidR="00D631EA" w:rsidRPr="00D631EA">
        <w:rPr>
          <w:color w:val="FF0000"/>
        </w:rPr>
        <w:t>link = 'logit')).”</w:t>
      </w:r>
    </w:p>
    <w:p w14:paraId="786EB9E4" w14:textId="6D6922A8" w:rsidR="00933CE5" w:rsidRDefault="00933CE5">
      <w:r w:rsidRPr="00933CE5">
        <w:br/>
        <w:t>ii) In the text of the results, the first time a contrast between slopes is shown within parentheses, it would be helpful to the reader to state that these are slope contrasts.</w:t>
      </w:r>
    </w:p>
    <w:p w14:paraId="03E955C3" w14:textId="2359FCAC" w:rsidR="00D631EA" w:rsidRPr="00D631EA" w:rsidRDefault="00D631EA">
      <w:pPr>
        <w:rPr>
          <w:color w:val="FF0000"/>
        </w:rPr>
      </w:pPr>
      <w:commentRangeStart w:id="27"/>
      <w:r w:rsidRPr="00D631EA">
        <w:rPr>
          <w:color w:val="FF0000"/>
        </w:rPr>
        <w:t xml:space="preserve">We have modified the results </w:t>
      </w:r>
      <w:r>
        <w:rPr>
          <w:color w:val="FF0000"/>
        </w:rPr>
        <w:t>to address</w:t>
      </w:r>
      <w:r w:rsidRPr="00D631EA">
        <w:rPr>
          <w:color w:val="FF0000"/>
        </w:rPr>
        <w:t xml:space="preserve"> this concern</w:t>
      </w:r>
      <w:commentRangeEnd w:id="27"/>
      <w:r w:rsidR="00F431F5">
        <w:rPr>
          <w:rStyle w:val="CommentReference"/>
        </w:rPr>
        <w:commentReference w:id="27"/>
      </w:r>
    </w:p>
    <w:p w14:paraId="715684DB" w14:textId="77777777" w:rsidR="00D631EA" w:rsidRDefault="00D631EA"/>
    <w:p w14:paraId="22E850EE" w14:textId="07E2407F" w:rsidR="00933CE5" w:rsidRDefault="00933CE5">
      <w:r w:rsidRPr="00C6102E">
        <w:lastRenderedPageBreak/>
        <w:t xml:space="preserve">iv) Figure 2 visualises model predictions but does not display data, and so it is difficult to assess the fit of model predictions to the data. I suggest incorporating data into figures when showing the relationships estimated in statistical models. </w:t>
      </w:r>
      <w:proofErr w:type="gramStart"/>
      <w:r w:rsidRPr="00C6102E">
        <w:t>For  binomial</w:t>
      </w:r>
      <w:proofErr w:type="gramEnd"/>
      <w:r w:rsidRPr="00C6102E">
        <w:t xml:space="preserve"> data, one could think of ways to aggregate the data.</w:t>
      </w:r>
      <w:r w:rsidRPr="00933CE5">
        <w:br/>
      </w:r>
      <w:r w:rsidR="00C6102E" w:rsidRPr="00C6102E">
        <w:rPr>
          <w:color w:val="FF0000"/>
        </w:rPr>
        <w:t xml:space="preserve">We did not include the raw data originally because incorporating it into the figure resulted in increased complexity that </w:t>
      </w:r>
      <w:del w:id="28" w:author="Daniel Noble" w:date="2024-08-30T15:12:00Z" w16du:dateUtc="2024-08-30T05:12:00Z">
        <w:r w:rsidR="00C6102E" w:rsidRPr="00C6102E" w:rsidDel="005305A1">
          <w:rPr>
            <w:color w:val="FF0000"/>
          </w:rPr>
          <w:delText>may hinder</w:delText>
        </w:r>
      </w:del>
      <w:ins w:id="29" w:author="Daniel Noble" w:date="2024-08-30T15:12:00Z" w16du:dateUtc="2024-08-30T05:12:00Z">
        <w:r w:rsidR="005305A1">
          <w:rPr>
            <w:color w:val="FF0000"/>
          </w:rPr>
          <w:t>hindered the</w:t>
        </w:r>
      </w:ins>
      <w:r w:rsidR="00C6102E" w:rsidRPr="00C6102E">
        <w:rPr>
          <w:color w:val="FF0000"/>
        </w:rPr>
        <w:t xml:space="preserve"> clarity and interpretation. However, we have made new figure</w:t>
      </w:r>
      <w:ins w:id="30" w:author="Daniel Noble" w:date="2024-08-30T15:12:00Z" w16du:dateUtc="2024-08-30T05:12:00Z">
        <w:r w:rsidR="005305A1">
          <w:rPr>
            <w:color w:val="FF0000"/>
          </w:rPr>
          <w:t>s</w:t>
        </w:r>
      </w:ins>
      <w:r w:rsidR="00C6102E" w:rsidRPr="00C6102E">
        <w:rPr>
          <w:color w:val="FF0000"/>
        </w:rPr>
        <w:t xml:space="preserve"> with the raw data (below) that we have incorporated at the beginning of the Supplementary Material. We also mentioned this information in the text in the Results section.</w:t>
      </w:r>
    </w:p>
    <w:p w14:paraId="0ACF1B8F" w14:textId="1D7FD267" w:rsidR="00C6102E" w:rsidRDefault="006379CC">
      <w:ins w:id="31" w:author="Pablo Recio Santiago" w:date="2024-08-30T20:17:00Z" w16du:dateUtc="2024-08-30T10:17:00Z">
        <w:r>
          <w:rPr>
            <w:noProof/>
          </w:rPr>
          <w:drawing>
            <wp:inline distT="0" distB="0" distL="0" distR="0" wp14:anchorId="4BB789E4" wp14:editId="6F4880E5">
              <wp:extent cx="5731510" cy="4128770"/>
              <wp:effectExtent l="0" t="0" r="0" b="0"/>
              <wp:docPr id="61654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44138" name="Picture 616544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8770"/>
                      </a:xfrm>
                      <a:prstGeom prst="rect">
                        <a:avLst/>
                      </a:prstGeom>
                    </pic:spPr>
                  </pic:pic>
                </a:graphicData>
              </a:graphic>
            </wp:inline>
          </w:drawing>
        </w:r>
      </w:ins>
    </w:p>
    <w:p w14:paraId="628234F6" w14:textId="77777777" w:rsidR="00C6102E" w:rsidRDefault="00C6102E"/>
    <w:p w14:paraId="613132C5" w14:textId="72BC37C6" w:rsidR="00933CE5" w:rsidRDefault="00933CE5">
      <w:pPr>
        <w:rPr>
          <w:ins w:id="32" w:author="Daniel Noble" w:date="2024-08-30T15:55:00Z" w16du:dateUtc="2024-08-30T05:55:00Z"/>
          <w:color w:val="FF0000"/>
        </w:rPr>
      </w:pPr>
      <w:r w:rsidRPr="00933CE5">
        <w:t xml:space="preserve">v) Lines 189 – 191 – the definition of p </w:t>
      </w:r>
      <w:proofErr w:type="spellStart"/>
      <w:r w:rsidRPr="00933CE5">
        <w:t>mcmc</w:t>
      </w:r>
      <w:proofErr w:type="spellEnd"/>
      <w:r w:rsidRPr="00933CE5">
        <w:t xml:space="preserve"> is not clear. If, as given, it is “the probability that slopes or contrasts between slopes differed from zero (p </w:t>
      </w:r>
      <w:proofErr w:type="spellStart"/>
      <w:proofErr w:type="gramStart"/>
      <w:r w:rsidRPr="00933CE5">
        <w:t>mcmc</w:t>
      </w:r>
      <w:proofErr w:type="spellEnd"/>
      <w:r w:rsidRPr="00933CE5">
        <w:t xml:space="preserve"> )</w:t>
      </w:r>
      <w:proofErr w:type="gramEnd"/>
      <w:r w:rsidRPr="00933CE5">
        <w:t xml:space="preserve"> using the posterior distributions,” then it is not clear how a small value indicates a statistically detectable relationship. Perhaps you mean that the p </w:t>
      </w:r>
      <w:proofErr w:type="spellStart"/>
      <w:r w:rsidRPr="00933CE5">
        <w:t>mcmc</w:t>
      </w:r>
      <w:proofErr w:type="spellEnd"/>
      <w:r w:rsidRPr="00933CE5">
        <w:t xml:space="preserve"> tests the null hypothesis that the slope or slope contrasts are zero? </w:t>
      </w:r>
      <w:r w:rsidRPr="00933CE5">
        <w:br/>
      </w:r>
      <w:del w:id="33" w:author="Daniel Noble" w:date="2024-08-30T15:53:00Z" w16du:dateUtc="2024-08-30T05:53:00Z">
        <w:r w:rsidR="00D631EA" w:rsidRPr="00D631EA" w:rsidDel="0083006B">
          <w:rPr>
            <w:color w:val="FF0000"/>
          </w:rPr>
          <w:delText>We have replaced our sentence in the Methods with: “We employed the posterior predictive Markov chain Monte Carlo (p</w:delText>
        </w:r>
        <w:r w:rsidR="00D631EA" w:rsidRPr="00D631EA" w:rsidDel="0083006B">
          <w:rPr>
            <w:color w:val="FF0000"/>
            <w:vertAlign w:val="subscript"/>
          </w:rPr>
          <w:delText>mcmc</w:delText>
        </w:r>
        <w:r w:rsidR="00D631EA" w:rsidRPr="00D631EA" w:rsidDel="0083006B">
          <w:rPr>
            <w:color w:val="FF0000"/>
          </w:rPr>
          <w:delText>) to test</w:delText>
        </w:r>
        <w:r w:rsidR="00D631EA" w:rsidRPr="00D631EA" w:rsidDel="0083006B">
          <w:rPr>
            <w:b/>
            <w:bCs/>
            <w:color w:val="FF0000"/>
          </w:rPr>
          <w:delText xml:space="preserve"> </w:delText>
        </w:r>
        <w:r w:rsidR="00D631EA" w:rsidRPr="00D631EA" w:rsidDel="0083006B">
          <w:rPr>
            <w:color w:val="FF0000"/>
          </w:rPr>
          <w:delText>the hypothesis that slopes and slopes contrasts are different from zero.” to make it clear.</w:delText>
        </w:r>
      </w:del>
      <w:ins w:id="34" w:author="Daniel Noble" w:date="2024-08-30T15:53:00Z" w16du:dateUtc="2024-08-30T05:53:00Z">
        <w:r w:rsidR="0083006B">
          <w:rPr>
            <w:color w:val="FF0000"/>
          </w:rPr>
          <w:t xml:space="preserve">Yes. This is exactly what we mean. Sorry </w:t>
        </w:r>
      </w:ins>
      <w:ins w:id="35" w:author="Daniel Noble" w:date="2024-08-30T15:55:00Z" w16du:dateUtc="2024-08-30T05:55:00Z">
        <w:r w:rsidR="0083006B">
          <w:rPr>
            <w:color w:val="FF0000"/>
          </w:rPr>
          <w:t xml:space="preserve">that </w:t>
        </w:r>
      </w:ins>
      <w:ins w:id="36" w:author="Daniel Noble" w:date="2024-08-30T15:54:00Z" w16du:dateUtc="2024-08-30T05:54:00Z">
        <w:r w:rsidR="0083006B">
          <w:rPr>
            <w:color w:val="FF0000"/>
          </w:rPr>
          <w:t>this</w:t>
        </w:r>
      </w:ins>
      <w:ins w:id="37" w:author="Daniel Noble" w:date="2024-08-30T15:53:00Z" w16du:dateUtc="2024-08-30T05:53:00Z">
        <w:r w:rsidR="0083006B">
          <w:rPr>
            <w:color w:val="FF0000"/>
          </w:rPr>
          <w:t xml:space="preserve"> was unclear. Essentially, </w:t>
        </w:r>
        <w:proofErr w:type="spellStart"/>
        <w:r w:rsidR="0083006B">
          <w:rPr>
            <w:color w:val="FF0000"/>
          </w:rPr>
          <w:t>p</w:t>
        </w:r>
      </w:ins>
      <w:ins w:id="38" w:author="Daniel Noble" w:date="2024-08-30T15:54:00Z" w16du:dateUtc="2024-08-30T05:54:00Z">
        <w:r w:rsidR="0083006B">
          <w:rPr>
            <w:color w:val="FF0000"/>
            <w:vertAlign w:val="subscript"/>
          </w:rPr>
          <w:t>MCMC</w:t>
        </w:r>
      </w:ins>
      <w:proofErr w:type="spellEnd"/>
      <w:ins w:id="39" w:author="Daniel Noble" w:date="2024-08-30T15:53:00Z" w16du:dateUtc="2024-08-30T05:53:00Z">
        <w:r w:rsidR="0083006B">
          <w:rPr>
            <w:color w:val="FF0000"/>
          </w:rPr>
          <w:t xml:space="preserve">, values are testing what proportion of the posterior distribution encompasses zero. </w:t>
        </w:r>
      </w:ins>
      <w:ins w:id="40" w:author="Daniel Noble" w:date="2024-08-30T15:54:00Z" w16du:dateUtc="2024-08-30T05:54:00Z">
        <w:r w:rsidR="0083006B">
          <w:rPr>
            <w:color w:val="FF0000"/>
          </w:rPr>
          <w:t>If this value is a slope, then the entire posterior distribution of the slope</w:t>
        </w:r>
      </w:ins>
      <w:ins w:id="41" w:author="Daniel Noble" w:date="2024-08-30T15:55:00Z" w16du:dateUtc="2024-08-30T05:55:00Z">
        <w:r w:rsidR="0083006B">
          <w:rPr>
            <w:color w:val="FF0000"/>
          </w:rPr>
          <w:t xml:space="preserve"> (i.e., the probability density) is used to assess what proportion of slope values are below zero</w:t>
        </w:r>
      </w:ins>
      <w:ins w:id="42" w:author="Daniel Noble" w:date="2024-08-30T15:56:00Z" w16du:dateUtc="2024-08-30T05:56:00Z">
        <w:r w:rsidR="0083006B">
          <w:rPr>
            <w:color w:val="FF0000"/>
          </w:rPr>
          <w:t>, which tests the null hypothesis that the slope itself is different from zero. In contrast, if this is a ‘contrast’ between two slopes then the difference between the two slopes of interest becomes the po</w:t>
        </w:r>
      </w:ins>
      <w:ins w:id="43" w:author="Daniel Noble" w:date="2024-08-30T15:57:00Z" w16du:dateUtc="2024-08-30T05:57:00Z">
        <w:r w:rsidR="0083006B">
          <w:rPr>
            <w:color w:val="FF0000"/>
          </w:rPr>
          <w:t>sterior distribution and we are testing that distributions overlap with zero to test the null hypothesis</w:t>
        </w:r>
      </w:ins>
      <w:ins w:id="44" w:author="Daniel Noble" w:date="2024-08-30T15:55:00Z" w16du:dateUtc="2024-08-30T05:55:00Z">
        <w:r w:rsidR="0083006B">
          <w:rPr>
            <w:color w:val="FF0000"/>
          </w:rPr>
          <w:t xml:space="preserve">. </w:t>
        </w:r>
      </w:ins>
      <w:ins w:id="45" w:author="Daniel Noble" w:date="2024-08-30T15:53:00Z" w16du:dateUtc="2024-08-30T05:53:00Z">
        <w:r w:rsidR="0083006B">
          <w:rPr>
            <w:color w:val="FF0000"/>
          </w:rPr>
          <w:t xml:space="preserve">This is </w:t>
        </w:r>
      </w:ins>
      <w:ins w:id="46" w:author="Daniel Noble" w:date="2024-08-30T15:54:00Z" w16du:dateUtc="2024-08-30T05:54:00Z">
        <w:r w:rsidR="0083006B">
          <w:rPr>
            <w:color w:val="FF0000"/>
          </w:rPr>
          <w:t>multiplied</w:t>
        </w:r>
      </w:ins>
      <w:ins w:id="47" w:author="Daniel Noble" w:date="2024-08-30T15:53:00Z" w16du:dateUtc="2024-08-30T05:53:00Z">
        <w:r w:rsidR="0083006B">
          <w:rPr>
            <w:color w:val="FF0000"/>
          </w:rPr>
          <w:t xml:space="preserve"> by </w:t>
        </w:r>
      </w:ins>
      <w:ins w:id="48" w:author="Daniel Noble" w:date="2024-08-30T15:54:00Z" w16du:dateUtc="2024-08-30T05:54:00Z">
        <w:r w:rsidR="0083006B">
          <w:rPr>
            <w:color w:val="FF0000"/>
          </w:rPr>
          <w:t xml:space="preserve">two for a two-tailed test which makes it analogous to a frequentist p-value. </w:t>
        </w:r>
      </w:ins>
    </w:p>
    <w:p w14:paraId="6272E0F6" w14:textId="77777777" w:rsidR="0083006B" w:rsidRDefault="0083006B">
      <w:pPr>
        <w:rPr>
          <w:ins w:id="49" w:author="Daniel Noble" w:date="2024-08-30T15:55:00Z" w16du:dateUtc="2024-08-30T05:55:00Z"/>
          <w:color w:val="FF0000"/>
        </w:rPr>
      </w:pPr>
    </w:p>
    <w:p w14:paraId="196A17B9" w14:textId="3C21D97D" w:rsidR="0083006B" w:rsidRDefault="0083006B">
      <w:ins w:id="50" w:author="Daniel Noble" w:date="2024-08-30T15:55:00Z" w16du:dateUtc="2024-08-30T05:55:00Z">
        <w:r>
          <w:rPr>
            <w:color w:val="FF0000"/>
          </w:rPr>
          <w:lastRenderedPageBreak/>
          <w:t xml:space="preserve">We have now added this detail into our revised manuscript as </w:t>
        </w:r>
        <w:commentRangeStart w:id="51"/>
        <w:r>
          <w:rPr>
            <w:color w:val="FF0000"/>
          </w:rPr>
          <w:t>suggested:</w:t>
        </w:r>
      </w:ins>
      <w:commentRangeEnd w:id="51"/>
      <w:ins w:id="52" w:author="Daniel Noble" w:date="2024-08-30T15:57:00Z" w16du:dateUtc="2024-08-30T05:57:00Z">
        <w:r w:rsidR="00AC7FD5">
          <w:rPr>
            <w:rStyle w:val="CommentReference"/>
          </w:rPr>
          <w:commentReference w:id="51"/>
        </w:r>
      </w:ins>
    </w:p>
    <w:p w14:paraId="387A8F06" w14:textId="77777777" w:rsidR="00933CE5" w:rsidRDefault="00933CE5"/>
    <w:p w14:paraId="4E116569" w14:textId="2E2E7701" w:rsidR="00933CE5" w:rsidRDefault="00933CE5">
      <w:r w:rsidRPr="00933CE5">
        <w:br/>
        <w:t>As you revise your manuscript, please note that the journal’s guidelines require that you address any animal welfare issues arising from your study within the Methods section, in a separate subsection headed Ethical Note. Please address all ethical implications of the experimental design and procedures, including any procedures taken to minimize adverse impacts on the welfare of subjects or to enhance their welfare (for vertebrates and invertebrates alike). For further details on what ethical information to include, please consult the “Welfare of nonhuman animal and human subjects” and “Methods” sections of the journal’s “Guide for Authors”.</w:t>
      </w:r>
      <w:r w:rsidRPr="00933CE5">
        <w:br/>
      </w:r>
      <w:r w:rsidR="00D631EA" w:rsidRPr="00D631EA">
        <w:rPr>
          <w:color w:val="FF0000"/>
        </w:rPr>
        <w:t>We have included in our Ethical Note another paragraph about the conditions in which the crickets were</w:t>
      </w:r>
      <w:ins w:id="53" w:author="Daniel Noble" w:date="2024-08-30T15:58:00Z" w16du:dateUtc="2024-08-30T05:58:00Z">
        <w:r w:rsidR="008A2BC6">
          <w:rPr>
            <w:color w:val="FF0000"/>
          </w:rPr>
          <w:t xml:space="preserve"> held</w:t>
        </w:r>
      </w:ins>
      <w:r w:rsidR="00D631EA">
        <w:rPr>
          <w:color w:val="FF0000"/>
        </w:rPr>
        <w:t>: “</w:t>
      </w:r>
      <w:r w:rsidR="00D631EA" w:rsidRPr="00D631EA">
        <w:rPr>
          <w:color w:val="FF0000"/>
        </w:rPr>
        <w:t xml:space="preserve">Crickets were maintained in </w:t>
      </w:r>
      <w:commentRangeStart w:id="54"/>
      <w:r w:rsidR="00D631EA" w:rsidRPr="00D631EA">
        <w:rPr>
          <w:color w:val="FF0000"/>
        </w:rPr>
        <w:t xml:space="preserve">big </w:t>
      </w:r>
      <w:commentRangeEnd w:id="54"/>
      <w:r w:rsidR="008A2BC6">
        <w:rPr>
          <w:rStyle w:val="CommentReference"/>
        </w:rPr>
        <w:commentReference w:id="54"/>
      </w:r>
      <w:r w:rsidR="00D631EA" w:rsidRPr="00D631EA">
        <w:rPr>
          <w:color w:val="FF0000"/>
        </w:rPr>
        <w:t>communal enclosures in the same room where the big colony is, and at the same temperature and light conditions. They were provided vegetables and water ad libitum, and they were given several egg carton shelters to refuge. All lizards were fed alive crickets except during the experiment, when we used crickets frozen at -21 ºC for 24 hours.</w:t>
      </w:r>
      <w:r w:rsidR="00D631EA">
        <w:rPr>
          <w:color w:val="FF0000"/>
        </w:rPr>
        <w:t>”</w:t>
      </w:r>
      <w:r w:rsidRPr="00933CE5">
        <w:br/>
      </w:r>
    </w:p>
    <w:p w14:paraId="070D29AE" w14:textId="387A7CC5" w:rsidR="00933CE5" w:rsidRDefault="00933CE5">
      <w:r w:rsidRPr="00933CE5">
        <w:br/>
        <w:t>With all best wishes,</w:t>
      </w:r>
      <w:r w:rsidRPr="00933CE5">
        <w:br/>
        <w:t xml:space="preserve">Kavita </w:t>
      </w:r>
      <w:proofErr w:type="spellStart"/>
      <w:r w:rsidRPr="00933CE5">
        <w:t>Isvaran</w:t>
      </w:r>
      <w:proofErr w:type="spellEnd"/>
      <w:r w:rsidRPr="00933CE5">
        <w:br/>
        <w:t>Editor</w:t>
      </w:r>
      <w:r w:rsidRPr="00933CE5">
        <w:br/>
      </w:r>
      <w:r w:rsidRPr="00933CE5">
        <w:br/>
      </w:r>
    </w:p>
    <w:p w14:paraId="0FC2C18E" w14:textId="77777777" w:rsidR="00933CE5" w:rsidRDefault="00933CE5">
      <w:r>
        <w:br w:type="page"/>
      </w:r>
    </w:p>
    <w:p w14:paraId="32649247" w14:textId="716178B0" w:rsidR="00933CE5" w:rsidRDefault="00933CE5">
      <w:r w:rsidRPr="00933CE5">
        <w:lastRenderedPageBreak/>
        <w:t xml:space="preserve">Reviewer #1: The manuscript deals with relevant issues on two factors that can lead to stress during development: temperature and CORT changes in the lizard species </w:t>
      </w:r>
      <w:proofErr w:type="spellStart"/>
      <w:r w:rsidRPr="00933CE5">
        <w:t>Lampropholis</w:t>
      </w:r>
      <w:proofErr w:type="spellEnd"/>
      <w:r w:rsidRPr="00933CE5">
        <w:t xml:space="preserve"> delicata and L. </w:t>
      </w:r>
      <w:proofErr w:type="spellStart"/>
      <w:r w:rsidRPr="00933CE5">
        <w:t>guichenoti</w:t>
      </w:r>
      <w:proofErr w:type="spellEnd"/>
      <w:r w:rsidRPr="00933CE5">
        <w:t xml:space="preserve">. L. delicata is an invasive and thus authors expected these individuals to show greater behavioural flexibility under changing temperature and CORT levels. However, the results show no difference across species and treatment groups. The study is </w:t>
      </w:r>
      <w:proofErr w:type="gramStart"/>
      <w:r w:rsidRPr="00933CE5">
        <w:t>timely</w:t>
      </w:r>
      <w:proofErr w:type="gramEnd"/>
      <w:r w:rsidRPr="00933CE5">
        <w:t xml:space="preserve"> and the manuscript is written well. I just have a few major and minor suggestions that will hopefully make the manuscript a better read. </w:t>
      </w:r>
      <w:r w:rsidRPr="00933CE5">
        <w:br/>
      </w:r>
      <w:r w:rsidRPr="00933CE5">
        <w:br/>
        <w:t>Line 50-53: The sentence is very confusing here so it might be better to break it down into simpler sentences.</w:t>
      </w:r>
      <w:r w:rsidRPr="00933CE5">
        <w:br/>
      </w:r>
      <w:ins w:id="55" w:author="Daniel Noble" w:date="2024-08-30T15:59:00Z" w16du:dateUtc="2024-08-30T05:59:00Z">
        <w:r w:rsidR="00740DFF">
          <w:rPr>
            <w:color w:val="FF0000"/>
          </w:rPr>
          <w:t xml:space="preserve">Thank you. We agree. </w:t>
        </w:r>
      </w:ins>
      <w:r w:rsidR="00D631EA" w:rsidRPr="00D631EA">
        <w:rPr>
          <w:color w:val="FF0000"/>
        </w:rPr>
        <w:t>We have modified the sentence to: “Animals’ responses to abrupt temperature changes are mediated by GCs (</w:t>
      </w:r>
      <w:proofErr w:type="spellStart"/>
      <w:r w:rsidR="00D631EA" w:rsidRPr="00D631EA">
        <w:rPr>
          <w:color w:val="FF0000"/>
        </w:rPr>
        <w:t>Crino</w:t>
      </w:r>
      <w:proofErr w:type="spellEnd"/>
      <w:r w:rsidR="00D631EA" w:rsidRPr="00D631EA">
        <w:rPr>
          <w:color w:val="FF0000"/>
        </w:rPr>
        <w:t xml:space="preserve"> et al., 2023), which can influence animals’ decision-making while nesting (Kolbe &amp; Janzen, 2002). As a result, GCs transmission and early thermal environment are expected to interact and shape offspring traits.”</w:t>
      </w:r>
    </w:p>
    <w:p w14:paraId="7D8CA3EB" w14:textId="77777777" w:rsidR="00AB07F1" w:rsidRDefault="00AB07F1"/>
    <w:p w14:paraId="0BBF4102" w14:textId="77777777" w:rsidR="00933CE5" w:rsidRDefault="00933CE5">
      <w:r w:rsidRPr="00933CE5">
        <w:t>Line 52: typo in "thermal"</w:t>
      </w:r>
    </w:p>
    <w:p w14:paraId="7148064A" w14:textId="112245C2" w:rsidR="006107C2" w:rsidRPr="006107C2" w:rsidRDefault="006107C2">
      <w:pPr>
        <w:rPr>
          <w:color w:val="FF0000"/>
        </w:rPr>
      </w:pPr>
      <w:r w:rsidRPr="006107C2">
        <w:rPr>
          <w:color w:val="FF0000"/>
        </w:rPr>
        <w:t>Corrected</w:t>
      </w:r>
    </w:p>
    <w:p w14:paraId="48704000" w14:textId="0890FA84" w:rsidR="00933CE5" w:rsidRPr="006107C2" w:rsidRDefault="00933CE5">
      <w:pPr>
        <w:rPr>
          <w:color w:val="FF0000"/>
        </w:rPr>
      </w:pPr>
      <w:r w:rsidRPr="00933CE5">
        <w:br/>
        <w:t>Line 67: Check the spelling of 'supported'</w:t>
      </w:r>
      <w:r w:rsidRPr="00933CE5">
        <w:br/>
      </w:r>
      <w:r w:rsidR="006107C2" w:rsidRPr="006107C2">
        <w:rPr>
          <w:color w:val="FF0000"/>
        </w:rPr>
        <w:t>Corrected</w:t>
      </w:r>
    </w:p>
    <w:p w14:paraId="588F6655" w14:textId="77777777" w:rsidR="00933CE5" w:rsidRDefault="00933CE5"/>
    <w:p w14:paraId="5D499082" w14:textId="6BD95F60" w:rsidR="00933CE5" w:rsidRDefault="00933CE5">
      <w:r w:rsidRPr="00C6102E">
        <w:t xml:space="preserve">Overall Introduction: </w:t>
      </w:r>
      <w:r w:rsidRPr="00C6102E">
        <w:br/>
        <w:t>I think you should introduce the reversal learning paradigm in the introduction and talk about how reversal learning is used to test for behavioural flexibility. You are using this as the main experiment so it might be better to give the readers some idea about how reversal learning works and some literature behind the use of this paradigm to test for cognitive/ behavioural flexibility. Here are some relevant papers:</w:t>
      </w:r>
      <w:r w:rsidRPr="00C6102E">
        <w:br/>
      </w:r>
      <w:proofErr w:type="spellStart"/>
      <w:r w:rsidRPr="00C6102E">
        <w:t>Hurtubise</w:t>
      </w:r>
      <w:proofErr w:type="spellEnd"/>
      <w:r w:rsidRPr="00C6102E">
        <w:t xml:space="preserve">, J. L., &amp; Howland, J. G. (2017). Effects of stress on </w:t>
      </w:r>
      <w:proofErr w:type="spellStart"/>
      <w:r w:rsidRPr="00C6102E">
        <w:t>behavioral</w:t>
      </w:r>
      <w:proofErr w:type="spellEnd"/>
      <w:r w:rsidRPr="00C6102E">
        <w:t xml:space="preserve"> flexibility in rodents. Neuroscience, 345, 176-192.</w:t>
      </w:r>
      <w:r w:rsidRPr="00C6102E">
        <w:br/>
      </w:r>
      <w:proofErr w:type="spellStart"/>
      <w:r w:rsidRPr="00C6102E">
        <w:t>Gapp</w:t>
      </w:r>
      <w:proofErr w:type="spellEnd"/>
      <w:r w:rsidRPr="00C6102E">
        <w:t>, K., Soldado-</w:t>
      </w:r>
      <w:proofErr w:type="spellStart"/>
      <w:r w:rsidRPr="00C6102E">
        <w:t>Magraner</w:t>
      </w:r>
      <w:proofErr w:type="spellEnd"/>
      <w:r w:rsidRPr="00C6102E">
        <w:t xml:space="preserve">, S., Alvarez-Sánchez, M., </w:t>
      </w:r>
      <w:proofErr w:type="spellStart"/>
      <w:r w:rsidRPr="00C6102E">
        <w:t>Bohacek</w:t>
      </w:r>
      <w:proofErr w:type="spellEnd"/>
      <w:r w:rsidRPr="00C6102E">
        <w:t xml:space="preserve">, J., </w:t>
      </w:r>
      <w:proofErr w:type="spellStart"/>
      <w:r w:rsidRPr="00C6102E">
        <w:t>Vernaz</w:t>
      </w:r>
      <w:proofErr w:type="spellEnd"/>
      <w:r w:rsidRPr="00C6102E">
        <w:t xml:space="preserve">, G., Shu, H., ... &amp; </w:t>
      </w:r>
      <w:proofErr w:type="spellStart"/>
      <w:r w:rsidRPr="00C6102E">
        <w:t>Mansuy</w:t>
      </w:r>
      <w:proofErr w:type="spellEnd"/>
      <w:r w:rsidRPr="00C6102E">
        <w:t>, I. M. (2014). Early life stress in fathers improves behavioural flexibility in their offspring. Nature communications, 5(1), 5466.</w:t>
      </w:r>
      <w:r w:rsidRPr="00D631EA">
        <w:rPr>
          <w:highlight w:val="green"/>
        </w:rPr>
        <w:br/>
      </w:r>
      <w:r w:rsidR="00C6102E" w:rsidRPr="00C6102E">
        <w:rPr>
          <w:color w:val="FF0000"/>
        </w:rPr>
        <w:t xml:space="preserve">We have included a sentence about the importance of reversal learning in measuring behavioural flexibility: “Reversal learning, in particular, is a widely employed tool to measure </w:t>
      </w:r>
      <w:commentRangeStart w:id="56"/>
      <w:r w:rsidR="00C6102E" w:rsidRPr="00C6102E">
        <w:rPr>
          <w:color w:val="FF0000"/>
        </w:rPr>
        <w:t>behavio</w:t>
      </w:r>
      <w:ins w:id="57" w:author="Daniel Noble" w:date="2024-08-30T16:01:00Z" w16du:dateUtc="2024-08-30T06:01:00Z">
        <w:r w:rsidR="00740DFF">
          <w:rPr>
            <w:color w:val="FF0000"/>
          </w:rPr>
          <w:t>u</w:t>
        </w:r>
      </w:ins>
      <w:r w:rsidR="00C6102E" w:rsidRPr="00C6102E">
        <w:rPr>
          <w:color w:val="FF0000"/>
        </w:rPr>
        <w:t xml:space="preserve">ral </w:t>
      </w:r>
      <w:commentRangeEnd w:id="56"/>
      <w:r w:rsidR="00740DFF">
        <w:rPr>
          <w:rStyle w:val="CommentReference"/>
        </w:rPr>
        <w:commentReference w:id="56"/>
      </w:r>
      <w:r w:rsidR="00C6102E" w:rsidRPr="00C6102E">
        <w:rPr>
          <w:color w:val="FF0000"/>
        </w:rPr>
        <w:t>flexibility (</w:t>
      </w:r>
      <w:proofErr w:type="spellStart"/>
      <w:r w:rsidR="00C6102E" w:rsidRPr="00C6102E">
        <w:rPr>
          <w:color w:val="FF0000"/>
        </w:rPr>
        <w:t>Gapp</w:t>
      </w:r>
      <w:proofErr w:type="spellEnd"/>
      <w:r w:rsidR="00C6102E" w:rsidRPr="00C6102E">
        <w:rPr>
          <w:color w:val="FF0000"/>
        </w:rPr>
        <w:t xml:space="preserve"> et al., 2014; </w:t>
      </w:r>
      <w:proofErr w:type="spellStart"/>
      <w:r w:rsidR="00C6102E" w:rsidRPr="00C6102E">
        <w:rPr>
          <w:color w:val="FF0000"/>
        </w:rPr>
        <w:t>Hurtubise</w:t>
      </w:r>
      <w:proofErr w:type="spellEnd"/>
      <w:r w:rsidR="00C6102E" w:rsidRPr="00C6102E">
        <w:rPr>
          <w:color w:val="FF0000"/>
        </w:rPr>
        <w:t xml:space="preserve"> &amp; Howland, 2017), as it assesses an individual's ability to </w:t>
      </w:r>
      <w:del w:id="58" w:author="Daniel Noble" w:date="2024-08-30T16:00:00Z" w16du:dateUtc="2024-08-30T06:00:00Z">
        <w:r w:rsidR="00C6102E" w:rsidRPr="00C6102E" w:rsidDel="00740DFF">
          <w:rPr>
            <w:color w:val="FF0000"/>
          </w:rPr>
          <w:delText xml:space="preserve">alter </w:delText>
        </w:r>
      </w:del>
      <w:ins w:id="59" w:author="Daniel Noble" w:date="2024-08-30T16:00:00Z" w16du:dateUtc="2024-08-30T06:00:00Z">
        <w:r w:rsidR="00740DFF">
          <w:rPr>
            <w:color w:val="FF0000"/>
          </w:rPr>
          <w:t>reverse a previously</w:t>
        </w:r>
        <w:r w:rsidR="00740DFF" w:rsidRPr="00C6102E">
          <w:rPr>
            <w:color w:val="FF0000"/>
          </w:rPr>
          <w:t xml:space="preserve"> </w:t>
        </w:r>
      </w:ins>
      <w:del w:id="60" w:author="Daniel Noble" w:date="2024-08-30T16:00:00Z" w16du:dateUtc="2024-08-30T06:00:00Z">
        <w:r w:rsidR="00C6102E" w:rsidRPr="00C6102E" w:rsidDel="00740DFF">
          <w:rPr>
            <w:color w:val="FF0000"/>
          </w:rPr>
          <w:delText xml:space="preserve">a </w:delText>
        </w:r>
      </w:del>
      <w:del w:id="61" w:author="Daniel Noble" w:date="2024-08-30T16:01:00Z" w16du:dateUtc="2024-08-30T06:01:00Z">
        <w:r w:rsidR="00C6102E" w:rsidRPr="00C6102E" w:rsidDel="00740DFF">
          <w:rPr>
            <w:color w:val="FF0000"/>
          </w:rPr>
          <w:delText>learned</w:delText>
        </w:r>
      </w:del>
      <w:ins w:id="62" w:author="Daniel Noble" w:date="2024-08-30T16:01:00Z" w16du:dateUtc="2024-08-30T06:01:00Z">
        <w:r w:rsidR="00740DFF">
          <w:rPr>
            <w:color w:val="FF0000"/>
          </w:rPr>
          <w:t>learnt</w:t>
        </w:r>
      </w:ins>
      <w:r w:rsidR="00C6102E" w:rsidRPr="00C6102E">
        <w:rPr>
          <w:color w:val="FF0000"/>
        </w:rPr>
        <w:t xml:space="preserve"> behavio</w:t>
      </w:r>
      <w:ins w:id="63" w:author="Daniel Noble" w:date="2024-08-30T16:01:00Z" w16du:dateUtc="2024-08-30T06:01:00Z">
        <w:r w:rsidR="00740DFF">
          <w:rPr>
            <w:color w:val="FF0000"/>
          </w:rPr>
          <w:t>u</w:t>
        </w:r>
      </w:ins>
      <w:r w:rsidR="00C6102E" w:rsidRPr="00C6102E">
        <w:rPr>
          <w:color w:val="FF0000"/>
        </w:rPr>
        <w:t xml:space="preserve">r </w:t>
      </w:r>
      <w:del w:id="64" w:author="Daniel Noble" w:date="2024-08-30T16:00:00Z" w16du:dateUtc="2024-08-30T06:00:00Z">
        <w:r w:rsidR="00C6102E" w:rsidRPr="00C6102E" w:rsidDel="00740DFF">
          <w:rPr>
            <w:color w:val="FF0000"/>
          </w:rPr>
          <w:delText xml:space="preserve">in response to environmental changes, </w:delText>
        </w:r>
      </w:del>
      <w:r w:rsidR="00C6102E" w:rsidRPr="00C6102E">
        <w:rPr>
          <w:color w:val="FF0000"/>
        </w:rPr>
        <w:t>providing researchers with a clear indicator of their ability to adjust to new conditions</w:t>
      </w:r>
      <w:r w:rsidR="00C6102E">
        <w:rPr>
          <w:color w:val="FF0000"/>
        </w:rPr>
        <w:t xml:space="preserve"> </w:t>
      </w:r>
      <w:r w:rsidR="00C6102E" w:rsidRPr="00C6102E">
        <w:rPr>
          <w:color w:val="FF0000"/>
        </w:rPr>
        <w:t>(Brown &amp; Tait, 2010).”</w:t>
      </w:r>
      <w:r w:rsidR="00C6102E">
        <w:rPr>
          <w:color w:val="FF0000"/>
        </w:rPr>
        <w:t xml:space="preserve"> in the Introduction</w:t>
      </w:r>
    </w:p>
    <w:p w14:paraId="42025D64" w14:textId="77777777" w:rsidR="00933CE5" w:rsidRDefault="00933CE5">
      <w:r w:rsidRPr="00933CE5">
        <w:br/>
        <w:t xml:space="preserve">Line 97-98: How did you measure the egg identities? I can understand you might be able to track the female who laid </w:t>
      </w:r>
      <w:proofErr w:type="gramStart"/>
      <w:r w:rsidRPr="00933CE5">
        <w:t>eggs</w:t>
      </w:r>
      <w:proofErr w:type="gramEnd"/>
      <w:r w:rsidRPr="00933CE5">
        <w:t xml:space="preserve"> but did you know who she mated with as there were multiple males in the terrarium? Can you please explain this?</w:t>
      </w:r>
    </w:p>
    <w:p w14:paraId="259301A9" w14:textId="5B622599" w:rsidR="00485234" w:rsidRPr="00D631EA" w:rsidDel="004F0C37" w:rsidRDefault="00D631EA">
      <w:pPr>
        <w:rPr>
          <w:del w:id="65" w:author="Daniel Noble" w:date="2024-08-30T16:18:00Z" w16du:dateUtc="2024-08-30T06:18:00Z"/>
          <w:color w:val="FF0000"/>
        </w:rPr>
      </w:pPr>
      <w:del w:id="66" w:author="Daniel Noble" w:date="2024-08-30T16:13:00Z" w16du:dateUtc="2024-08-30T06:13:00Z">
        <w:r w:rsidRPr="00D631EA" w:rsidDel="00485234">
          <w:rPr>
            <w:color w:val="FF0000"/>
          </w:rPr>
          <w:delText>Identities to egg and clutch were assigned by us in the moments we collected them</w:delText>
        </w:r>
      </w:del>
      <w:ins w:id="67" w:author="Daniel Noble" w:date="2024-08-30T16:13:00Z" w16du:dateUtc="2024-08-30T06:13:00Z">
        <w:r w:rsidR="00485234">
          <w:rPr>
            <w:color w:val="FF0000"/>
          </w:rPr>
          <w:t xml:space="preserve">Eggs </w:t>
        </w:r>
      </w:ins>
      <w:ins w:id="68" w:author="Daniel Noble" w:date="2024-08-30T16:14:00Z" w16du:dateUtc="2024-08-30T06:14:00Z">
        <w:r w:rsidR="00485234">
          <w:rPr>
            <w:color w:val="FF0000"/>
          </w:rPr>
          <w:t>can</w:t>
        </w:r>
      </w:ins>
      <w:ins w:id="69" w:author="Daniel Noble" w:date="2024-08-30T16:13:00Z" w16du:dateUtc="2024-08-30T06:13:00Z">
        <w:r w:rsidR="00485234">
          <w:rPr>
            <w:color w:val="FF0000"/>
          </w:rPr>
          <w:t xml:space="preserve"> be assigned to a given clutch </w:t>
        </w:r>
      </w:ins>
      <w:ins w:id="70" w:author="Daniel Noble" w:date="2024-08-30T16:14:00Z" w16du:dateUtc="2024-08-30T06:14:00Z">
        <w:r w:rsidR="00485234">
          <w:rPr>
            <w:color w:val="FF0000"/>
          </w:rPr>
          <w:t xml:space="preserve">when collected because females lay eggs in groups, often stuck together. </w:t>
        </w:r>
      </w:ins>
      <w:ins w:id="71" w:author="Daniel Noble" w:date="2024-08-30T16:18:00Z" w16du:dateUtc="2024-08-30T06:18:00Z">
        <w:r w:rsidR="004F0C37">
          <w:rPr>
            <w:color w:val="FF0000"/>
          </w:rPr>
          <w:t>W</w:t>
        </w:r>
      </w:ins>
      <w:del w:id="72" w:author="Daniel Noble" w:date="2024-08-30T16:15:00Z" w16du:dateUtc="2024-08-30T06:15:00Z">
        <w:r w:rsidRPr="00D631EA" w:rsidDel="00485234">
          <w:rPr>
            <w:color w:val="FF0000"/>
          </w:rPr>
          <w:delText>.</w:delText>
        </w:r>
      </w:del>
      <w:del w:id="73" w:author="Daniel Noble" w:date="2024-08-30T16:18:00Z" w16du:dateUtc="2024-08-30T06:18:00Z">
        <w:r w:rsidRPr="00D631EA" w:rsidDel="004F0C37">
          <w:rPr>
            <w:color w:val="FF0000"/>
          </w:rPr>
          <w:delText xml:space="preserve"> </w:delText>
        </w:r>
      </w:del>
      <w:del w:id="74" w:author="Daniel Noble" w:date="2024-08-30T16:15:00Z" w16du:dateUtc="2024-08-30T06:15:00Z">
        <w:r w:rsidRPr="00D631EA" w:rsidDel="00485234">
          <w:rPr>
            <w:color w:val="FF0000"/>
          </w:rPr>
          <w:delText xml:space="preserve">Since lizards were kept in individual enclosures (or cups when eggs) we could keep track all the time of their identity. </w:delText>
        </w:r>
      </w:del>
    </w:p>
    <w:p w14:paraId="3FE9FD63" w14:textId="6FA8EF58" w:rsidR="00D631EA" w:rsidRPr="00D631EA" w:rsidRDefault="00D631EA" w:rsidP="004F0C37">
      <w:pPr>
        <w:rPr>
          <w:color w:val="FF0000"/>
        </w:rPr>
      </w:pPr>
      <w:commentRangeStart w:id="75"/>
      <w:del w:id="76" w:author="Daniel Noble" w:date="2024-08-30T16:18:00Z" w16du:dateUtc="2024-08-30T06:18:00Z">
        <w:r w:rsidRPr="00D631EA" w:rsidDel="004F0C37">
          <w:rPr>
            <w:color w:val="FF0000"/>
          </w:rPr>
          <w:delText xml:space="preserve">Regarding the kinship, </w:delText>
        </w:r>
      </w:del>
      <w:del w:id="77" w:author="Daniel Noble" w:date="2024-08-30T16:16:00Z" w16du:dateUtc="2024-08-30T06:16:00Z">
        <w:r w:rsidRPr="00D631EA" w:rsidDel="00485234">
          <w:rPr>
            <w:color w:val="FF0000"/>
          </w:rPr>
          <w:delText xml:space="preserve">we </w:delText>
        </w:r>
      </w:del>
      <w:ins w:id="78" w:author="Daniel Noble" w:date="2024-08-30T16:16:00Z" w16du:dateUtc="2024-08-30T06:16:00Z">
        <w:r w:rsidR="00485234">
          <w:rPr>
            <w:color w:val="FF0000"/>
          </w:rPr>
          <w:t>e</w:t>
        </w:r>
        <w:r w:rsidR="00485234" w:rsidRPr="00D631EA">
          <w:rPr>
            <w:color w:val="FF0000"/>
          </w:rPr>
          <w:t xml:space="preserve"> </w:t>
        </w:r>
      </w:ins>
      <w:proofErr w:type="gramStart"/>
      <w:r w:rsidRPr="00D631EA">
        <w:rPr>
          <w:color w:val="FF0000"/>
        </w:rPr>
        <w:t>know</w:t>
      </w:r>
      <w:proofErr w:type="gramEnd"/>
      <w:r w:rsidRPr="00D631EA">
        <w:rPr>
          <w:color w:val="FF0000"/>
        </w:rPr>
        <w:t xml:space="preserve"> that </w:t>
      </w:r>
      <w:r w:rsidRPr="00D631EA">
        <w:rPr>
          <w:i/>
          <w:iCs/>
          <w:color w:val="FF0000"/>
        </w:rPr>
        <w:t>L. delicata</w:t>
      </w:r>
      <w:r w:rsidRPr="00D631EA">
        <w:rPr>
          <w:color w:val="FF0000"/>
        </w:rPr>
        <w:t xml:space="preserve"> usually lays one clutch per season, while </w:t>
      </w:r>
      <w:r w:rsidRPr="00D631EA">
        <w:rPr>
          <w:i/>
          <w:iCs/>
          <w:color w:val="FF0000"/>
        </w:rPr>
        <w:t xml:space="preserve">L. </w:t>
      </w:r>
      <w:proofErr w:type="spellStart"/>
      <w:r w:rsidRPr="00D631EA">
        <w:rPr>
          <w:i/>
          <w:iCs/>
          <w:color w:val="FF0000"/>
        </w:rPr>
        <w:t>guichenoti</w:t>
      </w:r>
      <w:proofErr w:type="spellEnd"/>
      <w:r w:rsidRPr="00D631EA">
        <w:rPr>
          <w:color w:val="FF0000"/>
        </w:rPr>
        <w:t xml:space="preserve"> lays two (Chapple et al. 211, 2015</w:t>
      </w:r>
      <w:ins w:id="79" w:author="Daniel Noble" w:date="2024-08-30T16:16:00Z" w16du:dateUtc="2024-08-30T06:16:00Z">
        <w:r w:rsidR="00485234">
          <w:rPr>
            <w:color w:val="FF0000"/>
          </w:rPr>
          <w:t>; Kar et al. 2024. Heredity</w:t>
        </w:r>
      </w:ins>
      <w:r w:rsidRPr="00D631EA">
        <w:rPr>
          <w:color w:val="FF0000"/>
        </w:rPr>
        <w:t xml:space="preserve">). </w:t>
      </w:r>
      <w:r w:rsidRPr="00D631EA">
        <w:rPr>
          <w:color w:val="FF0000"/>
        </w:rPr>
        <w:lastRenderedPageBreak/>
        <w:t xml:space="preserve">Since we collected eggs during half of the reproductive season, it is very unlikely that, in those cases where we used clutches from the same terrarium, the clutches belong to the same female. </w:t>
      </w:r>
      <w:del w:id="80" w:author="Daniel Noble" w:date="2024-08-30T16:19:00Z" w16du:dateUtc="2024-08-30T06:19:00Z">
        <w:r w:rsidRPr="00D631EA" w:rsidDel="004F0C37">
          <w:rPr>
            <w:color w:val="FF0000"/>
          </w:rPr>
          <w:delText>So</w:delText>
        </w:r>
      </w:del>
      <w:ins w:id="81" w:author="Daniel Noble" w:date="2024-08-30T16:19:00Z" w16du:dateUtc="2024-08-30T06:19:00Z">
        <w:r w:rsidR="004F0C37">
          <w:rPr>
            <w:color w:val="FF0000"/>
          </w:rPr>
          <w:t>As such</w:t>
        </w:r>
      </w:ins>
      <w:r w:rsidRPr="00D631EA">
        <w:rPr>
          <w:color w:val="FF0000"/>
        </w:rPr>
        <w:t xml:space="preserve">, each clutch </w:t>
      </w:r>
      <w:del w:id="82" w:author="Daniel Noble" w:date="2024-08-30T16:19:00Z" w16du:dateUtc="2024-08-30T06:19:00Z">
        <w:r w:rsidRPr="00D631EA" w:rsidDel="004F0C37">
          <w:rPr>
            <w:color w:val="FF0000"/>
          </w:rPr>
          <w:delText>can reflect, at least,</w:delText>
        </w:r>
      </w:del>
      <w:ins w:id="83" w:author="Daniel Noble" w:date="2024-08-30T16:19:00Z" w16du:dateUtc="2024-08-30T06:19:00Z">
        <w:r w:rsidR="004F0C37">
          <w:rPr>
            <w:color w:val="FF0000"/>
          </w:rPr>
          <w:t>will reflect</w:t>
        </w:r>
      </w:ins>
      <w:r w:rsidRPr="00D631EA">
        <w:rPr>
          <w:color w:val="FF0000"/>
        </w:rPr>
        <w:t xml:space="preserve"> the mother’s identity. </w:t>
      </w:r>
      <w:ins w:id="84" w:author="Daniel Noble" w:date="2024-08-30T16:19:00Z" w16du:dateUtc="2024-08-30T06:19:00Z">
        <w:r w:rsidR="004F0C37">
          <w:rPr>
            <w:color w:val="FF0000"/>
          </w:rPr>
          <w:t xml:space="preserve">However, we were not able to genotype offspring due to logistic constraints to verify the identity of males, however, our previous work has shown </w:t>
        </w:r>
      </w:ins>
      <w:ins w:id="85" w:author="Daniel Noble" w:date="2024-08-30T16:20:00Z" w16du:dateUtc="2024-08-30T06:20:00Z">
        <w:r w:rsidR="004F0C37">
          <w:rPr>
            <w:color w:val="FF0000"/>
          </w:rPr>
          <w:t xml:space="preserve">that clutches are generally sired by a single male, but sperm storage can occur (Kar et al. 2024. Heredity). </w:t>
        </w:r>
      </w:ins>
      <w:ins w:id="86" w:author="Daniel Noble" w:date="2024-08-30T16:17:00Z" w16du:dateUtc="2024-08-30T06:17:00Z">
        <w:r w:rsidR="004F0C37">
          <w:rPr>
            <w:color w:val="FF0000"/>
          </w:rPr>
          <w:t xml:space="preserve">Given </w:t>
        </w:r>
      </w:ins>
      <w:del w:id="87" w:author="Daniel Noble" w:date="2024-08-30T16:17:00Z" w16du:dateUtc="2024-08-30T06:17:00Z">
        <w:r w:rsidRPr="00D631EA" w:rsidDel="004F0C37">
          <w:rPr>
            <w:color w:val="FF0000"/>
          </w:rPr>
          <w:delText>We consider that o</w:delText>
        </w:r>
      </w:del>
      <w:ins w:id="88" w:author="Daniel Noble" w:date="2024-08-30T16:17:00Z" w16du:dateUtc="2024-08-30T06:17:00Z">
        <w:r w:rsidR="004F0C37">
          <w:rPr>
            <w:color w:val="FF0000"/>
          </w:rPr>
          <w:t>o</w:t>
        </w:r>
      </w:ins>
      <w:r w:rsidRPr="00D631EA">
        <w:rPr>
          <w:color w:val="FF0000"/>
        </w:rPr>
        <w:t xml:space="preserve">ur </w:t>
      </w:r>
      <w:ins w:id="89" w:author="Daniel Noble" w:date="2024-08-30T16:17:00Z" w16du:dateUtc="2024-08-30T06:17:00Z">
        <w:r w:rsidR="004F0C37">
          <w:rPr>
            <w:color w:val="FF0000"/>
          </w:rPr>
          <w:t xml:space="preserve">partial </w:t>
        </w:r>
      </w:ins>
      <w:del w:id="90" w:author="Daniel Noble" w:date="2024-08-30T16:17:00Z" w16du:dateUtc="2024-08-30T06:17:00Z">
        <w:r w:rsidRPr="00D631EA" w:rsidDel="004F0C37">
          <w:rPr>
            <w:color w:val="FF0000"/>
          </w:rPr>
          <w:delText xml:space="preserve">paired </w:delText>
        </w:r>
      </w:del>
      <w:ins w:id="91" w:author="Daniel Noble" w:date="2024-08-30T16:17:00Z" w16du:dateUtc="2024-08-30T06:17:00Z">
        <w:r w:rsidR="004F0C37">
          <w:rPr>
            <w:color w:val="FF0000"/>
          </w:rPr>
          <w:t>split-clutch</w:t>
        </w:r>
      </w:ins>
      <w:ins w:id="92" w:author="Daniel Noble" w:date="2024-08-30T16:21:00Z" w16du:dateUtc="2024-08-30T06:21:00Z">
        <w:r w:rsidR="004F0C37">
          <w:rPr>
            <w:color w:val="FF0000"/>
          </w:rPr>
          <w:t xml:space="preserve"> </w:t>
        </w:r>
        <w:r w:rsidR="004F0C37" w:rsidRPr="00D631EA">
          <w:rPr>
            <w:color w:val="FF0000"/>
          </w:rPr>
          <w:t>design</w:t>
        </w:r>
      </w:ins>
      <w:ins w:id="93" w:author="Daniel Noble" w:date="2024-08-30T16:20:00Z" w16du:dateUtc="2024-08-30T06:20:00Z">
        <w:r w:rsidR="004F0C37">
          <w:rPr>
            <w:color w:val="FF0000"/>
          </w:rPr>
          <w:t>, and the fact that maternal effects</w:t>
        </w:r>
      </w:ins>
      <w:ins w:id="94" w:author="Daniel Noble" w:date="2024-08-30T16:21:00Z" w16du:dateUtc="2024-08-30T06:21:00Z">
        <w:r w:rsidR="004F0C37">
          <w:rPr>
            <w:color w:val="FF0000"/>
          </w:rPr>
          <w:t xml:space="preserve"> are expected to be stronger than paternal effects in these species, </w:t>
        </w:r>
      </w:ins>
      <w:del w:id="95" w:author="Daniel Noble" w:date="2024-08-30T16:21:00Z" w16du:dateUtc="2024-08-30T06:21:00Z">
        <w:r w:rsidRPr="00D631EA" w:rsidDel="004F0C37">
          <w:rPr>
            <w:color w:val="FF0000"/>
          </w:rPr>
          <w:delText xml:space="preserve">design </w:delText>
        </w:r>
      </w:del>
      <w:del w:id="96" w:author="Daniel Noble" w:date="2024-08-30T16:17:00Z" w16du:dateUtc="2024-08-30T06:17:00Z">
        <w:r w:rsidRPr="00D631EA" w:rsidDel="004F0C37">
          <w:rPr>
            <w:color w:val="FF0000"/>
          </w:rPr>
          <w:delText xml:space="preserve">controls for potential maternal/within clutch effects, but, to be cautious, </w:delText>
        </w:r>
      </w:del>
      <w:r w:rsidRPr="00D631EA">
        <w:rPr>
          <w:color w:val="FF0000"/>
        </w:rPr>
        <w:t>we included the clutch as a random factor</w:t>
      </w:r>
      <w:ins w:id="97" w:author="Daniel Noble" w:date="2024-08-30T16:17:00Z" w16du:dateUtc="2024-08-30T06:17:00Z">
        <w:r w:rsidR="004F0C37">
          <w:rPr>
            <w:color w:val="FF0000"/>
          </w:rPr>
          <w:t xml:space="preserve"> to account for eggs </w:t>
        </w:r>
      </w:ins>
      <w:ins w:id="98" w:author="Daniel Noble" w:date="2024-08-30T16:18:00Z" w16du:dateUtc="2024-08-30T06:18:00Z">
        <w:r w:rsidR="004F0C37">
          <w:rPr>
            <w:color w:val="FF0000"/>
          </w:rPr>
          <w:t>coming from the same clutch</w:t>
        </w:r>
      </w:ins>
      <w:r w:rsidRPr="00D631EA">
        <w:rPr>
          <w:color w:val="FF0000"/>
        </w:rPr>
        <w:t xml:space="preserve">. </w:t>
      </w:r>
      <w:del w:id="99" w:author="Daniel Noble" w:date="2024-08-30T16:18:00Z" w16du:dateUtc="2024-08-30T06:18:00Z">
        <w:r w:rsidRPr="00D631EA" w:rsidDel="004F0C37">
          <w:rPr>
            <w:color w:val="FF0000"/>
          </w:rPr>
          <w:delText>We also have non-published data that indicates that 90-100% of the eggs from the same clutch belong to the same father, but we understand that adding</w:delText>
        </w:r>
        <w:r w:rsidR="003A3B2B" w:rsidDel="004F0C37">
          <w:rPr>
            <w:color w:val="FF0000"/>
          </w:rPr>
          <w:delText xml:space="preserve"> both the clutch and</w:delText>
        </w:r>
        <w:r w:rsidRPr="00D631EA" w:rsidDel="004F0C37">
          <w:rPr>
            <w:color w:val="FF0000"/>
          </w:rPr>
          <w:delText xml:space="preserve"> lizards</w:delText>
        </w:r>
        <w:r w:rsidR="003A3B2B" w:rsidDel="004F0C37">
          <w:rPr>
            <w:color w:val="FF0000"/>
          </w:rPr>
          <w:delText>’</w:delText>
        </w:r>
        <w:r w:rsidRPr="00D631EA" w:rsidDel="004F0C37">
          <w:rPr>
            <w:color w:val="FF0000"/>
          </w:rPr>
          <w:delText xml:space="preserve"> identity as part of our random factors can </w:delText>
        </w:r>
        <w:commentRangeEnd w:id="75"/>
        <w:r w:rsidR="00485234" w:rsidDel="004F0C37">
          <w:rPr>
            <w:rStyle w:val="CommentReference"/>
          </w:rPr>
          <w:commentReference w:id="75"/>
        </w:r>
        <w:r w:rsidRPr="00D631EA" w:rsidDel="004F0C37">
          <w:rPr>
            <w:color w:val="FF0000"/>
          </w:rPr>
          <w:delText>also capture potential effects of the father’s condition.</w:delText>
        </w:r>
      </w:del>
    </w:p>
    <w:p w14:paraId="366AFF7C" w14:textId="77777777" w:rsidR="00D631EA" w:rsidRPr="00D631EA" w:rsidRDefault="00D631EA">
      <w:pPr>
        <w:rPr>
          <w:color w:val="FF0000"/>
        </w:rPr>
      </w:pPr>
      <w:r w:rsidRPr="00D631EA">
        <w:rPr>
          <w:color w:val="FF0000"/>
        </w:rPr>
        <w:t>We have clarified this by adding:</w:t>
      </w:r>
    </w:p>
    <w:p w14:paraId="73E95DA2" w14:textId="131E8F9C" w:rsidR="00D631EA" w:rsidRPr="00D631EA" w:rsidRDefault="00D631EA">
      <w:pPr>
        <w:rPr>
          <w:color w:val="FF0000"/>
        </w:rPr>
      </w:pPr>
      <w:r w:rsidRPr="00D631EA">
        <w:rPr>
          <w:color w:val="FF0000"/>
        </w:rPr>
        <w:t>- “We also assigned identities to the clutch and each egg” in the Egg collection and incubation section on Methods.</w:t>
      </w:r>
    </w:p>
    <w:p w14:paraId="1851F07A" w14:textId="7053A76F" w:rsidR="00D631EA" w:rsidRPr="00D631EA" w:rsidRDefault="00D631EA">
      <w:pPr>
        <w:rPr>
          <w:color w:val="FF0000"/>
        </w:rPr>
      </w:pPr>
      <w:r w:rsidRPr="00D631EA">
        <w:rPr>
          <w:color w:val="FF0000"/>
        </w:rPr>
        <w:t xml:space="preserve">- </w:t>
      </w:r>
      <w:r w:rsidR="003A3B2B">
        <w:rPr>
          <w:color w:val="FF0000"/>
        </w:rPr>
        <w:t>“</w:t>
      </w:r>
      <w:r w:rsidRPr="00D631EA">
        <w:rPr>
          <w:i/>
          <w:iCs/>
          <w:color w:val="FF0000"/>
        </w:rPr>
        <w:t>L. delicata</w:t>
      </w:r>
      <w:r w:rsidRPr="00D631EA">
        <w:rPr>
          <w:color w:val="FF0000"/>
        </w:rPr>
        <w:t xml:space="preserve"> lays one clutch per year, while </w:t>
      </w:r>
      <w:r w:rsidRPr="00D631EA">
        <w:rPr>
          <w:i/>
          <w:iCs/>
          <w:color w:val="FF0000"/>
        </w:rPr>
        <w:t xml:space="preserve">L. </w:t>
      </w:r>
      <w:proofErr w:type="spellStart"/>
      <w:r w:rsidRPr="00D631EA">
        <w:rPr>
          <w:i/>
          <w:iCs/>
          <w:color w:val="FF0000"/>
        </w:rPr>
        <w:t>guichenoti</w:t>
      </w:r>
      <w:proofErr w:type="spellEnd"/>
      <w:r w:rsidRPr="00D631EA">
        <w:rPr>
          <w:color w:val="FF0000"/>
        </w:rPr>
        <w:t xml:space="preserve"> lays two (Chapple 2011, 2014). Since eggs were collected during half of the breeding season, clutches likely come from different mothers. By including clutch as a random factor, maternal condition should be accounted for in our analyses. Additionally, differential paternity may be captured by including </w:t>
      </w:r>
      <w:r w:rsidR="003A3B2B">
        <w:rPr>
          <w:color w:val="FF0000"/>
        </w:rPr>
        <w:t xml:space="preserve">both clutch and </w:t>
      </w:r>
      <w:r w:rsidRPr="00D631EA">
        <w:rPr>
          <w:color w:val="FF0000"/>
        </w:rPr>
        <w:t>lizard identity in the model.</w:t>
      </w:r>
      <w:r w:rsidR="003A3B2B">
        <w:rPr>
          <w:color w:val="FF0000"/>
        </w:rPr>
        <w:t>”</w:t>
      </w:r>
    </w:p>
    <w:p w14:paraId="4FAEB429" w14:textId="77777777" w:rsidR="00D631EA" w:rsidRDefault="00D631EA"/>
    <w:p w14:paraId="651D509B" w14:textId="77777777" w:rsidR="00D631EA" w:rsidRDefault="00D631EA" w:rsidP="00D631EA">
      <w:r>
        <w:t xml:space="preserve">Chapple DG, Simmonds SM, Wong BBM (2011) Know when to run, know when to hide: Can </w:t>
      </w:r>
      <w:proofErr w:type="spellStart"/>
      <w:r>
        <w:t>behavioral</w:t>
      </w:r>
      <w:proofErr w:type="spellEnd"/>
      <w:r>
        <w:t xml:space="preserve"> differences explain the divergent invasion success of two sympatric </w:t>
      </w:r>
      <w:proofErr w:type="gramStart"/>
      <w:r>
        <w:t>lizards?:</w:t>
      </w:r>
      <w:proofErr w:type="gramEnd"/>
      <w:r>
        <w:t xml:space="preserve"> Invasion Success of Two Sympatric Lizards. Ecology and Evolution 1:278–289.</w:t>
      </w:r>
    </w:p>
    <w:p w14:paraId="13A86355" w14:textId="30AA3EC0" w:rsidR="00D631EA" w:rsidRDefault="00D631EA">
      <w:r>
        <w:t>C</w:t>
      </w:r>
      <w:r w:rsidRPr="00D631EA">
        <w:t xml:space="preserve">happle, D. G., Miller, K. A., Chaplin, K., Barnett, L., Thompson, M. B., &amp; Bray, R. D. (2015). Biology of the invasive </w:t>
      </w:r>
      <w:commentRangeStart w:id="100"/>
      <w:r w:rsidRPr="00D631EA">
        <w:t>delicate skink (</w:t>
      </w:r>
      <w:proofErr w:type="spellStart"/>
      <w:r w:rsidRPr="00D631EA">
        <w:t>Lampropholis</w:t>
      </w:r>
      <w:proofErr w:type="spellEnd"/>
      <w:r w:rsidRPr="00D631EA">
        <w:t xml:space="preserve"> delicata) on Lord Howe Island. Australian Journal of Zoology, 62(6), 498-506</w:t>
      </w:r>
      <w:r>
        <w:t>.</w:t>
      </w:r>
      <w:commentRangeEnd w:id="100"/>
      <w:r w:rsidR="004F0C37">
        <w:rPr>
          <w:rStyle w:val="CommentReference"/>
        </w:rPr>
        <w:commentReference w:id="100"/>
      </w:r>
    </w:p>
    <w:p w14:paraId="51AE546D" w14:textId="366805AE" w:rsidR="006107C2" w:rsidRDefault="00933CE5">
      <w:r w:rsidRPr="00933CE5">
        <w:br/>
        <w:t>Line 116: Check spelling of acclimatisation</w:t>
      </w:r>
    </w:p>
    <w:p w14:paraId="25101D11" w14:textId="4E7E1FDD" w:rsidR="00933CE5" w:rsidRDefault="006107C2">
      <w:r w:rsidRPr="006107C2">
        <w:rPr>
          <w:color w:val="FF0000"/>
        </w:rPr>
        <w:t>Corrected</w:t>
      </w:r>
      <w:r w:rsidR="00933CE5" w:rsidRPr="00933CE5">
        <w:br/>
      </w:r>
    </w:p>
    <w:p w14:paraId="18DD7FDE" w14:textId="2D68FAC4" w:rsidR="00C6102E" w:rsidRPr="00C6102E" w:rsidRDefault="00933CE5" w:rsidP="00C6102E">
      <w:pPr>
        <w:rPr>
          <w:color w:val="FF0000"/>
        </w:rPr>
      </w:pPr>
      <w:r w:rsidRPr="00C6102E">
        <w:t>Line 124-129: Is there a way for you to be certain that the CORT treatment (topical application) actually changed the CORT concentration inside and is an effective way to manipulate CORT concentration in early life?</w:t>
      </w:r>
      <w:r w:rsidRPr="00933CE5">
        <w:t xml:space="preserve"> </w:t>
      </w:r>
      <w:r w:rsidRPr="00933CE5">
        <w:br/>
      </w:r>
      <w:del w:id="101" w:author="Daniel Noble" w:date="2024-08-30T16:22:00Z" w16du:dateUtc="2024-08-30T06:22:00Z">
        <w:r w:rsidR="00C6102E" w:rsidRPr="00C6102E" w:rsidDel="00B74FCF">
          <w:rPr>
            <w:color w:val="FF0000"/>
          </w:rPr>
          <w:delText>We did not tested treatment differences in egg CORT concentration</w:delText>
        </w:r>
        <w:bookmarkStart w:id="102" w:name="_Hlk174103610"/>
        <w:r w:rsidR="00C6102E" w:rsidRPr="00C6102E" w:rsidDel="00B74FCF">
          <w:rPr>
            <w:color w:val="FF0000"/>
          </w:rPr>
          <w:delText>; d</w:delText>
        </w:r>
        <w:r w:rsidR="00AB07F1" w:rsidRPr="00C6102E" w:rsidDel="00B74FCF">
          <w:rPr>
            <w:color w:val="FF0000"/>
          </w:rPr>
          <w:delText xml:space="preserve">oses were selected based on published yolk corticosterone concentrations in other oviparous species </w:delText>
        </w:r>
        <w:r w:rsidR="00AB07F1" w:rsidRPr="00C6102E" w:rsidDel="00B74FCF">
          <w:rPr>
            <w:color w:val="FF0000"/>
          </w:rPr>
          <w:fldChar w:fldCharType="begin">
            <w:fldData xml:space="preserve">PEVuZE5vdGU+PENpdGU+PEF1dGhvcj5Mb3Zlcm48L0F1dGhvcj48WWVhcj4yMDA4PC9ZZWFyPjxS
ZWNOdW0+MTgyPC9SZWNOdW0+PERpc3BsYXlUZXh0PihIYW5vdmVyIGV0IGFsLiwgMjAxOTsgTG92
ZXJuIGFuZCBBZGFtcywgMjAwOCk8L0Rpc3BsYXlUZXh0PjxyZWNvcmQ+PHJlYy1udW1iZXI+MTgy
PC9yZWMtbnVtYmVyPjxmb3JlaWduLWtleXM+PGtleSBhcHA9IkVOIiBkYi1pZD0ic3ZkcDV0MjJw
dHNldjJldnhkaXZydjB4cDVlcHo1MmY1ZnhkIiB0aW1lc3RhbXA9IjE2OTk1ODk1NDAiPjE4Mjwv
a2V5PjwvZm9yZWlnbi1rZXlzPjxyZWYtdHlwZSBuYW1lPSJKb3VybmFsIEFydGljbGUiPjE3PC9y
ZWYtdHlwZT48Y29udHJpYnV0b3JzPjxhdXRob3JzPjxhdXRob3I+TG92ZXJuLCBNLiBCLjwvYXV0
aG9yPjxhdXRob3I+QWRhbXMsIEEuIEwuPC9hdXRob3I+PC9hdXRob3JzPjwvY29udHJpYnV0b3Jz
PjxhdXRoLWFkZHJlc3M+T2tsYWhvbWEgU3RhdGUgVW5pdiwgRGVwdCBab29sLCBTdGlsbHdhdGVy
LCBPSyA3NDA3OCBVU0E8L2F1dGgtYWRkcmVzcz48dGl0bGVzPjx0aXRsZT5UaGUgZWZmZWN0cyBv
ZiBkaWV0IG9uIHBsYXNtYSBhbmQgeW9sayBzdGVyb2lkcyBpbiBsaXphcmRzPC90aXRsZT48c2Vj
b25kYXJ5LXRpdGxlPkludGVncmF0aXZlIGFuZCBDb21wYXJhdGl2ZSBCaW9sb2d5PC9zZWNvbmRh
cnktdGl0bGU+PGFsdC10aXRsZT5JbnRlZ3IgQ29tcCBCaW9sPC9hbHQtdGl0bGU+PC90aXRsZXM+
PHBlcmlvZGljYWw+PGZ1bGwtdGl0bGU+SW50ZWdyYXRpdmUgYW5kIENvbXBhcmF0aXZlIEJpb2xv
Z3k8L2Z1bGwtdGl0bGU+PGFiYnItMT5JbnRlZ3IgQ29tcCBCaW9sPC9hYmJyLTE+PC9wZXJpb2Rp
Y2FsPjxhbHQtcGVyaW9kaWNhbD48ZnVsbC10aXRsZT5JbnRlZ3JhdGl2ZSBhbmQgQ29tcGFyYXRp
dmUgQmlvbG9neTwvZnVsbC10aXRsZT48YWJici0xPkludGVnciBDb21wIEJpb2w8L2FiYnItMT48
L2FsdC1wZXJpb2RpY2FsPjxwYWdlcz40MjgtNDM2PC9wYWdlcz48dm9sdW1lPjQ4PC92b2x1bWU+
PG51bWJlcj4zPC9udW1iZXI+PGtleXdvcmRzPjxrZXl3b3JkPnNleHVhbC1kaWZmZXJlbnRpYXRp
b248L2tleXdvcmQ+PGtleXdvcmQ+bWF0ZXJuYWwgdGVzdG9zdGVyb25lPC9rZXl3b3JkPjxrZXl3
b3JkPmVnZy15b2xrPC9rZXl3b3JkPjxrZXl3b3JkPmhvcm1vbmUgbGV2ZWxzPC9rZXl3b3JkPjxr
ZXl3b3JkPmNvcnRpY29zdGVyb25lPC9rZXl3b3JkPjxrZXl3b3JkPmFuZHJvZ2Vuczwva2V5d29y
ZD48a2V5d29yZD5xdWFsaXR5PC9rZXl3b3JkPjxrZXl3b3JkPnN0cmVzczwva2V5d29yZD48a2V5
d29yZD5ncm93dGg8L2tleXdvcmQ+PGtleXdvcmQ+bWVjaGFuaXNtczwva2V5d29yZD48L2tleXdv
cmRzPjxkYXRlcz48eWVhcj4yMDA4PC95ZWFyPjxwdWItZGF0ZXM+PGRhdGU+U2VwPC9kYXRlPjwv
cHViLWRhdGVzPjwvZGF0ZXM+PGlzYm4+MTU0MC03MDYzPC9pc2JuPjxhY2Nlc3Npb24tbnVtPldP
UzowMDAyNTk2MTEzMDAwMTE8L2FjY2Vzc2lvbi1udW0+PHVybHM+PHJlbGF0ZWQtdXJscz48dXJs
PjxzdHlsZSBmYWNlPSJ1bmRlcmxpbmUiIGZvbnQ9ImRlZmF1bHQiIHNpemU9IjEwMCUiPiZsdDtH
byB0byBJU0kmZ3Q7Oi8vV09TOjAwMDI1OTYxMTMwMDAxMTwvc3R5bGU+PC91cmw+PC9yZWxhdGVk
LXVybHM+PC91cmxzPjxlbGVjdHJvbmljLXJlc291cmNlLW51bT4xMC4xMDkzL2ljYi9pY24wNTg8
L2VsZWN0cm9uaWMtcmVzb3VyY2UtbnVtPjxsYW5ndWFnZT5FbmdsaXNoPC9sYW5ndWFnZT48L3Jl
Y29yZD48L0NpdGU+PENpdGU+PEF1dGhvcj5IYW5vdmVyPC9BdXRob3I+PFllYXI+MjAxOTwvWWVh
cj48UmVjTnVtPjE4MTwvUmVjTnVtPjxyZWNvcmQ+PHJlYy1udW1iZXI+MTgxPC9yZWMtbnVtYmVy
Pjxmb3JlaWduLWtleXM+PGtleSBhcHA9IkVOIiBkYi1pZD0ic3ZkcDV0MjJwdHNldjJldnhkaXZy
djB4cDVlcHo1MmY1ZnhkIiB0aW1lc3RhbXA9IjE2OTk1ODkzNDQiPjE4MTwva2V5PjwvZm9yZWln
bi1rZXlzPjxyZWYtdHlwZSBuYW1lPSJKb3VybmFsIEFydGljbGUiPjE3PC9yZWYtdHlwZT48Y29u
dHJpYnV0b3JzPjxhdXRob3JzPjxhdXRob3I+SGFub3ZlciwgQS4gTS48L2F1dGhvcj48YXV0aG9y
Pkh1c2FrLCBKLiBGLjwvYXV0aG9yPjxhdXRob3I+TG92ZXJuLCBNLjwvYXV0aG9yPjwvYXV0aG9y
cz48L2NvbnRyaWJ1dG9ycz48YXV0aC1hZGRyZXNzPlVuaXYgU3QgVGhvbWFzLCBEZXB0IEJpb2ws
IFN0IFBhdWwsIE1OIDU1MTA1IFVTQSYjeEQ7T2tsYWhvbWEgU3RhdGUgVW5pdiwgRGVwdCBJbnRl
Z3JhdCBCaW9sLCBTdGlsbHdhdGVyLCBPSyA3NDA3OCBVU0E8L2F1dGgtYWRkcmVzcz48dGl0bGVz
Pjx0aXRsZT5Db3J0aWNvc3Rlcm9uZSBpbiBMaXphcmQgRWdnIFlvbGsgSXMgUmVkdWNlZCBieSBN
YXRlcm5hbCBEaWV0IFJlc3RyaWN0aW9uIGJ1dCBVbmFsdGVyZWQgYnkgTWF0ZXJuYWwgRXhlcmNp
c2U8L3RpdGxlPjxzZWNvbmRhcnktdGl0bGU+UGh5c2lvbG9naWNhbCBhbmQgQmlvY2hlbWljYWwg
Wm9vbG9neTwvc2Vjb25kYXJ5LXRpdGxlPjxhbHQtdGl0bGU+UGh5c2lvbCBCaW9jaGVtIFpvb2w8
L2FsdC10aXRsZT48L3RpdGxlcz48cGVyaW9kaWNhbD48ZnVsbC10aXRsZT5QaHlzaW9sb2dpY2Fs
IGFuZCBCaW9jaGVtaWNhbCBab29sb2d5PC9mdWxsLXRpdGxlPjxhYmJyLTE+UGh5c2lvbCBCaW9j
aGVtIFpvb2w8L2FiYnItMT48L3BlcmlvZGljYWw+PGFsdC1wZXJpb2RpY2FsPjxmdWxsLXRpdGxl
PlBoeXNpb2xvZ2ljYWwgYW5kIEJpb2NoZW1pY2FsIFpvb2xvZ3k8L2Z1bGwtdGl0bGU+PGFiYnIt
MT5QaHlzaW9sIEJpb2NoZW0gWm9vbDwvYWJici0xPjwvYWx0LXBlcmlvZGljYWw+PHBhZ2VzPjU3
My01Nzg8L3BhZ2VzPjx2b2x1bWU+OTI8L3ZvbHVtZT48bnVtYmVyPjY8L251bWJlcj48a2V5d29y
ZHM+PGtleXdvcmQ+YW5vbGlzIGNhcm9saW5lbnNpczwva2V5d29yZD48a2V5d29yZD5lbmR1cmFu
Y2U8L2tleXdvcmQ+PGtleXdvcmQ+bWF0ZXJuYWwgZWZmZWN0czwva2V5d29yZD48a2V5d29yZD5w
ZXJmb3JtYW5jZTwva2V5d29yZD48a2V5d29yZD5waHlzaW9sb2dpY2FsIHBsYXN0aWNpdHk8L2tl
eXdvcmQ+PGtleXdvcmQ+dGVzdG9zdGVyb25lPC9rZXl3b3JkPjxrZXl3b3JkPnRyYWRlLW9mZnM8
L2tleXdvcmQ+PGtleXdvcmQ+bG9jb21vdG9yIHBlcmZvcm1hbmNlPC9rZXl3b3JkPjxrZXl3b3Jk
PmFub2xpcy1jYXJvbGluZW5zaXM8L2tleXdvcmQ+PGtleXdvcmQ+YmluZGluZyBnbG9idWxpbjwv
a2V5d29yZD48a2V5d29yZD5zdHJlc3M8L2tleXdvcmQ+PGtleXdvcmQ+cGxhc21hPC9rZXl3b3Jk
PjxrZXl3b3JkPmJlaGF2aW9yPC9rZXl3b3JkPjxrZXl3b3JkPnJlc3BvbnNlczwva2V5d29yZD48
a2V5d29yZD5zdGVyb2lkczwva2V5d29yZD48a2V5d29yZD5zdXJ2aXZhbDwva2V5d29yZD48a2V5
d29yZD5nbHVjb2NvcnRpY29pZHM8L2tleXdvcmQ+PC9rZXl3b3Jkcz48ZGF0ZXM+PHllYXI+MjAx
OTwveWVhcj48cHViLWRhdGVzPjxkYXRlPk5vdiAxPC9kYXRlPjwvcHViLWRhdGVzPjwvZGF0ZXM+
PGlzYm4+MTUyMi0yMTUyPC9pc2JuPjxhY2Nlc3Npb24tbnVtPldPUzowMDA0ODg5NjE2MDAwMDE8
L2FjY2Vzc2lvbi1udW0+PHVybHM+PHJlbGF0ZWQtdXJscz48dXJsPiZsdDtHbyB0byBJU0kmZ3Q7
Oi8vV09TOjAwMDQ4ODk2MTYwMDAwMTwvdXJsPjwvcmVsYXRlZC11cmxzPjwvdXJscz48ZWxlY3Ry
b25pYy1yZXNvdXJjZS1udW0+MTAuMTA4Ni83MDU3MDg8L2VsZWN0cm9uaWMtcmVzb3VyY2UtbnVt
PjxsYW5ndWFnZT5FbmdsaXNoPC9sYW5ndWFnZT48L3JlY29yZD48L0NpdGU+PC9FbmROb3RlPgB=
</w:fldData>
          </w:fldChar>
        </w:r>
        <w:r w:rsidR="00AB07F1" w:rsidRPr="00C6102E" w:rsidDel="00B74FCF">
          <w:rPr>
            <w:color w:val="FF0000"/>
          </w:rPr>
          <w:delInstrText xml:space="preserve"> ADDIN EN.CITE </w:delInstrText>
        </w:r>
        <w:r w:rsidR="00AB07F1" w:rsidRPr="00C6102E" w:rsidDel="00B74FCF">
          <w:rPr>
            <w:color w:val="FF0000"/>
          </w:rPr>
          <w:fldChar w:fldCharType="begin">
            <w:fldData xml:space="preserve">PEVuZE5vdGU+PENpdGU+PEF1dGhvcj5Mb3Zlcm48L0F1dGhvcj48WWVhcj4yMDA4PC9ZZWFyPjxS
ZWNOdW0+MTgyPC9SZWNOdW0+PERpc3BsYXlUZXh0PihIYW5vdmVyIGV0IGFsLiwgMjAxOTsgTG92
ZXJuIGFuZCBBZGFtcywgMjAwOCk8L0Rpc3BsYXlUZXh0PjxyZWNvcmQ+PHJlYy1udW1iZXI+MTgy
PC9yZWMtbnVtYmVyPjxmb3JlaWduLWtleXM+PGtleSBhcHA9IkVOIiBkYi1pZD0ic3ZkcDV0MjJw
dHNldjJldnhkaXZydjB4cDVlcHo1MmY1ZnhkIiB0aW1lc3RhbXA9IjE2OTk1ODk1NDAiPjE4Mjwv
a2V5PjwvZm9yZWlnbi1rZXlzPjxyZWYtdHlwZSBuYW1lPSJKb3VybmFsIEFydGljbGUiPjE3PC9y
ZWYtdHlwZT48Y29udHJpYnV0b3JzPjxhdXRob3JzPjxhdXRob3I+TG92ZXJuLCBNLiBCLjwvYXV0
aG9yPjxhdXRob3I+QWRhbXMsIEEuIEwuPC9hdXRob3I+PC9hdXRob3JzPjwvY29udHJpYnV0b3Jz
PjxhdXRoLWFkZHJlc3M+T2tsYWhvbWEgU3RhdGUgVW5pdiwgRGVwdCBab29sLCBTdGlsbHdhdGVy
LCBPSyA3NDA3OCBVU0E8L2F1dGgtYWRkcmVzcz48dGl0bGVzPjx0aXRsZT5UaGUgZWZmZWN0cyBv
ZiBkaWV0IG9uIHBsYXNtYSBhbmQgeW9sayBzdGVyb2lkcyBpbiBsaXphcmRzPC90aXRsZT48c2Vj
b25kYXJ5LXRpdGxlPkludGVncmF0aXZlIGFuZCBDb21wYXJhdGl2ZSBCaW9sb2d5PC9zZWNvbmRh
cnktdGl0bGU+PGFsdC10aXRsZT5JbnRlZ3IgQ29tcCBCaW9sPC9hbHQtdGl0bGU+PC90aXRsZXM+
PHBlcmlvZGljYWw+PGZ1bGwtdGl0bGU+SW50ZWdyYXRpdmUgYW5kIENvbXBhcmF0aXZlIEJpb2xv
Z3k8L2Z1bGwtdGl0bGU+PGFiYnItMT5JbnRlZ3IgQ29tcCBCaW9sPC9hYmJyLTE+PC9wZXJpb2Rp
Y2FsPjxhbHQtcGVyaW9kaWNhbD48ZnVsbC10aXRsZT5JbnRlZ3JhdGl2ZSBhbmQgQ29tcGFyYXRp
dmUgQmlvbG9neTwvZnVsbC10aXRsZT48YWJici0xPkludGVnciBDb21wIEJpb2w8L2FiYnItMT48
L2FsdC1wZXJpb2RpY2FsPjxwYWdlcz40MjgtNDM2PC9wYWdlcz48dm9sdW1lPjQ4PC92b2x1bWU+
PG51bWJlcj4zPC9udW1iZXI+PGtleXdvcmRzPjxrZXl3b3JkPnNleHVhbC1kaWZmZXJlbnRpYXRp
b248L2tleXdvcmQ+PGtleXdvcmQ+bWF0ZXJuYWwgdGVzdG9zdGVyb25lPC9rZXl3b3JkPjxrZXl3
b3JkPmVnZy15b2xrPC9rZXl3b3JkPjxrZXl3b3JkPmhvcm1vbmUgbGV2ZWxzPC9rZXl3b3JkPjxr
ZXl3b3JkPmNvcnRpY29zdGVyb25lPC9rZXl3b3JkPjxrZXl3b3JkPmFuZHJvZ2Vuczwva2V5d29y
ZD48a2V5d29yZD5xdWFsaXR5PC9rZXl3b3JkPjxrZXl3b3JkPnN0cmVzczwva2V5d29yZD48a2V5
d29yZD5ncm93dGg8L2tleXdvcmQ+PGtleXdvcmQ+bWVjaGFuaXNtczwva2V5d29yZD48L2tleXdv
cmRzPjxkYXRlcz48eWVhcj4yMDA4PC95ZWFyPjxwdWItZGF0ZXM+PGRhdGU+U2VwPC9kYXRlPjwv
cHViLWRhdGVzPjwvZGF0ZXM+PGlzYm4+MTU0MC03MDYzPC9pc2JuPjxhY2Nlc3Npb24tbnVtPldP
UzowMDAyNTk2MTEzMDAwMTE8L2FjY2Vzc2lvbi1udW0+PHVybHM+PHJlbGF0ZWQtdXJscz48dXJs
PjxzdHlsZSBmYWNlPSJ1bmRlcmxpbmUiIGZvbnQ9ImRlZmF1bHQiIHNpemU9IjEwMCUiPiZsdDtH
byB0byBJU0kmZ3Q7Oi8vV09TOjAwMDI1OTYxMTMwMDAxMTwvc3R5bGU+PC91cmw+PC9yZWxhdGVk
LXVybHM+PC91cmxzPjxlbGVjdHJvbmljLXJlc291cmNlLW51bT4xMC4xMDkzL2ljYi9pY24wNTg8
L2VsZWN0cm9uaWMtcmVzb3VyY2UtbnVtPjxsYW5ndWFnZT5FbmdsaXNoPC9sYW5ndWFnZT48L3Jl
Y29yZD48L0NpdGU+PENpdGU+PEF1dGhvcj5IYW5vdmVyPC9BdXRob3I+PFllYXI+MjAxOTwvWWVh
cj48UmVjTnVtPjE4MTwvUmVjTnVtPjxyZWNvcmQ+PHJlYy1udW1iZXI+MTgxPC9yZWMtbnVtYmVy
Pjxmb3JlaWduLWtleXM+PGtleSBhcHA9IkVOIiBkYi1pZD0ic3ZkcDV0MjJwdHNldjJldnhkaXZy
djB4cDVlcHo1MmY1ZnhkIiB0aW1lc3RhbXA9IjE2OTk1ODkzNDQiPjE4MTwva2V5PjwvZm9yZWln
bi1rZXlzPjxyZWYtdHlwZSBuYW1lPSJKb3VybmFsIEFydGljbGUiPjE3PC9yZWYtdHlwZT48Y29u
dHJpYnV0b3JzPjxhdXRob3JzPjxhdXRob3I+SGFub3ZlciwgQS4gTS48L2F1dGhvcj48YXV0aG9y
Pkh1c2FrLCBKLiBGLjwvYXV0aG9yPjxhdXRob3I+TG92ZXJuLCBNLjwvYXV0aG9yPjwvYXV0aG9y
cz48L2NvbnRyaWJ1dG9ycz48YXV0aC1hZGRyZXNzPlVuaXYgU3QgVGhvbWFzLCBEZXB0IEJpb2ws
IFN0IFBhdWwsIE1OIDU1MTA1IFVTQSYjeEQ7T2tsYWhvbWEgU3RhdGUgVW5pdiwgRGVwdCBJbnRl
Z3JhdCBCaW9sLCBTdGlsbHdhdGVyLCBPSyA3NDA3OCBVU0E8L2F1dGgtYWRkcmVzcz48dGl0bGVz
Pjx0aXRsZT5Db3J0aWNvc3Rlcm9uZSBpbiBMaXphcmQgRWdnIFlvbGsgSXMgUmVkdWNlZCBieSBN
YXRlcm5hbCBEaWV0IFJlc3RyaWN0aW9uIGJ1dCBVbmFsdGVyZWQgYnkgTWF0ZXJuYWwgRXhlcmNp
c2U8L3RpdGxlPjxzZWNvbmRhcnktdGl0bGU+UGh5c2lvbG9naWNhbCBhbmQgQmlvY2hlbWljYWwg
Wm9vbG9neTwvc2Vjb25kYXJ5LXRpdGxlPjxhbHQtdGl0bGU+UGh5c2lvbCBCaW9jaGVtIFpvb2w8
L2FsdC10aXRsZT48L3RpdGxlcz48cGVyaW9kaWNhbD48ZnVsbC10aXRsZT5QaHlzaW9sb2dpY2Fs
IGFuZCBCaW9jaGVtaWNhbCBab29sb2d5PC9mdWxsLXRpdGxlPjxhYmJyLTE+UGh5c2lvbCBCaW9j
aGVtIFpvb2w8L2FiYnItMT48L3BlcmlvZGljYWw+PGFsdC1wZXJpb2RpY2FsPjxmdWxsLXRpdGxl
PlBoeXNpb2xvZ2ljYWwgYW5kIEJpb2NoZW1pY2FsIFpvb2xvZ3k8L2Z1bGwtdGl0bGU+PGFiYnIt
MT5QaHlzaW9sIEJpb2NoZW0gWm9vbDwvYWJici0xPjwvYWx0LXBlcmlvZGljYWw+PHBhZ2VzPjU3
My01Nzg8L3BhZ2VzPjx2b2x1bWU+OTI8L3ZvbHVtZT48bnVtYmVyPjY8L251bWJlcj48a2V5d29y
ZHM+PGtleXdvcmQ+YW5vbGlzIGNhcm9saW5lbnNpczwva2V5d29yZD48a2V5d29yZD5lbmR1cmFu
Y2U8L2tleXdvcmQ+PGtleXdvcmQ+bWF0ZXJuYWwgZWZmZWN0czwva2V5d29yZD48a2V5d29yZD5w
ZXJmb3JtYW5jZTwva2V5d29yZD48a2V5d29yZD5waHlzaW9sb2dpY2FsIHBsYXN0aWNpdHk8L2tl
eXdvcmQ+PGtleXdvcmQ+dGVzdG9zdGVyb25lPC9rZXl3b3JkPjxrZXl3b3JkPnRyYWRlLW9mZnM8
L2tleXdvcmQ+PGtleXdvcmQ+bG9jb21vdG9yIHBlcmZvcm1hbmNlPC9rZXl3b3JkPjxrZXl3b3Jk
PmFub2xpcy1jYXJvbGluZW5zaXM8L2tleXdvcmQ+PGtleXdvcmQ+YmluZGluZyBnbG9idWxpbjwv
a2V5d29yZD48a2V5d29yZD5zdHJlc3M8L2tleXdvcmQ+PGtleXdvcmQ+cGxhc21hPC9rZXl3b3Jk
PjxrZXl3b3JkPmJlaGF2aW9yPC9rZXl3b3JkPjxrZXl3b3JkPnJlc3BvbnNlczwva2V5d29yZD48
a2V5d29yZD5zdGVyb2lkczwva2V5d29yZD48a2V5d29yZD5zdXJ2aXZhbDwva2V5d29yZD48a2V5
d29yZD5nbHVjb2NvcnRpY29pZHM8L2tleXdvcmQ+PC9rZXl3b3Jkcz48ZGF0ZXM+PHllYXI+MjAx
OTwveWVhcj48cHViLWRhdGVzPjxkYXRlPk5vdiAxPC9kYXRlPjwvcHViLWRhdGVzPjwvZGF0ZXM+
PGlzYm4+MTUyMi0yMTUyPC9pc2JuPjxhY2Nlc3Npb24tbnVtPldPUzowMDA0ODg5NjE2MDAwMDE8
L2FjY2Vzc2lvbi1udW0+PHVybHM+PHJlbGF0ZWQtdXJscz48dXJsPiZsdDtHbyB0byBJU0kmZ3Q7
Oi8vV09TOjAwMDQ4ODk2MTYwMDAwMTwvdXJsPjwvcmVsYXRlZC11cmxzPjwvdXJscz48ZWxlY3Ry
b25pYy1yZXNvdXJjZS1udW0+MTAuMTA4Ni83MDU3MDg8L2VsZWN0cm9uaWMtcmVzb3VyY2UtbnVt
PjxsYW5ndWFnZT5FbmdsaXNoPC9sYW5ndWFnZT48L3JlY29yZD48L0NpdGU+PC9FbmROb3RlPgB=
</w:fldData>
          </w:fldChar>
        </w:r>
        <w:r w:rsidR="00AB07F1" w:rsidRPr="00C6102E" w:rsidDel="00B74FCF">
          <w:rPr>
            <w:color w:val="FF0000"/>
          </w:rPr>
          <w:delInstrText xml:space="preserve"> ADDIN EN.CITE.DATA </w:delInstrText>
        </w:r>
        <w:r w:rsidR="00AB07F1" w:rsidRPr="00C6102E" w:rsidDel="00B74FCF">
          <w:rPr>
            <w:color w:val="FF0000"/>
          </w:rPr>
        </w:r>
        <w:r w:rsidR="00AB07F1" w:rsidRPr="00C6102E" w:rsidDel="00B74FCF">
          <w:rPr>
            <w:color w:val="FF0000"/>
          </w:rPr>
          <w:fldChar w:fldCharType="end"/>
        </w:r>
        <w:r w:rsidR="00AB07F1" w:rsidRPr="00C6102E" w:rsidDel="00B74FCF">
          <w:rPr>
            <w:color w:val="FF0000"/>
          </w:rPr>
        </w:r>
        <w:r w:rsidR="00AB07F1" w:rsidRPr="00C6102E" w:rsidDel="00B74FCF">
          <w:rPr>
            <w:color w:val="FF0000"/>
          </w:rPr>
          <w:fldChar w:fldCharType="separate"/>
        </w:r>
        <w:r w:rsidR="00AB07F1" w:rsidRPr="00C6102E" w:rsidDel="00B74FCF">
          <w:rPr>
            <w:color w:val="FF0000"/>
          </w:rPr>
          <w:delText>(Hanover et al., 2019; Lovern and Adams, 2008)</w:delText>
        </w:r>
        <w:r w:rsidR="00AB07F1" w:rsidRPr="00C6102E" w:rsidDel="00B74FCF">
          <w:rPr>
            <w:color w:val="FF0000"/>
          </w:rPr>
          <w:fldChar w:fldCharType="end"/>
        </w:r>
        <w:r w:rsidR="00C6102E" w:rsidRPr="00C6102E" w:rsidDel="00B74FCF">
          <w:rPr>
            <w:color w:val="FF0000"/>
          </w:rPr>
          <w:delText xml:space="preserve"> and our known (non-published data)</w:delText>
        </w:r>
        <w:r w:rsidR="00AB07F1" w:rsidRPr="00C6102E" w:rsidDel="00B74FCF">
          <w:rPr>
            <w:color w:val="FF0000"/>
          </w:rPr>
          <w:delText>.</w:delText>
        </w:r>
        <w:bookmarkEnd w:id="102"/>
        <w:r w:rsidR="00C6102E" w:rsidRPr="00C6102E" w:rsidDel="00B74FCF">
          <w:rPr>
            <w:color w:val="FF0000"/>
          </w:rPr>
          <w:delText xml:space="preserve"> However, even if the CORT concentration was not explicitly tested, in a previous experiment, the dose employed here affected both growth and baseline CORT in the expected direction (Crino et al., 2024). We consider this good evidence to probe that our dose worked. We have included this information in the manuscript:</w:delText>
        </w:r>
      </w:del>
      <w:ins w:id="103" w:author="Daniel Noble" w:date="2024-08-30T16:22:00Z" w16du:dateUtc="2024-08-30T06:22:00Z">
        <w:r w:rsidR="00B74FCF">
          <w:rPr>
            <w:color w:val="FF0000"/>
          </w:rPr>
          <w:t>Yes, our previous work has already shown that our dosing methods do change CORT concentrations inside the egg (</w:t>
        </w:r>
        <w:proofErr w:type="spellStart"/>
        <w:r w:rsidR="00B74FCF">
          <w:rPr>
            <w:color w:val="FF0000"/>
          </w:rPr>
          <w:t>Crino</w:t>
        </w:r>
        <w:proofErr w:type="spellEnd"/>
        <w:r w:rsidR="00B74FCF">
          <w:rPr>
            <w:color w:val="FF0000"/>
          </w:rPr>
          <w:t xml:space="preserve"> et al. 2024). While we did not specifically validate it </w:t>
        </w:r>
        <w:proofErr w:type="gramStart"/>
        <w:r w:rsidR="00B74FCF">
          <w:rPr>
            <w:color w:val="FF0000"/>
          </w:rPr>
          <w:t>here</w:t>
        </w:r>
        <w:proofErr w:type="gramEnd"/>
        <w:r w:rsidR="00B74FCF">
          <w:rPr>
            <w:color w:val="FF0000"/>
          </w:rPr>
          <w:t xml:space="preserve"> we applied the same dosing meth</w:t>
        </w:r>
      </w:ins>
      <w:ins w:id="104" w:author="Daniel Noble" w:date="2024-08-30T16:23:00Z" w16du:dateUtc="2024-08-30T06:23:00Z">
        <w:r w:rsidR="00B74FCF">
          <w:rPr>
            <w:color w:val="FF0000"/>
          </w:rPr>
          <w:t xml:space="preserve">ods as in </w:t>
        </w:r>
        <w:proofErr w:type="spellStart"/>
        <w:r w:rsidR="00B74FCF">
          <w:rPr>
            <w:color w:val="FF0000"/>
          </w:rPr>
          <w:t>Crino</w:t>
        </w:r>
        <w:proofErr w:type="spellEnd"/>
        <w:r w:rsidR="00B74FCF">
          <w:rPr>
            <w:color w:val="FF0000"/>
          </w:rPr>
          <w:t xml:space="preserve"> et al. 2024. We have made this clearer in our revised manuscript:</w:t>
        </w:r>
      </w:ins>
    </w:p>
    <w:p w14:paraId="45298F8F" w14:textId="1BB14F66" w:rsidR="00C6102E" w:rsidRPr="00C6102E" w:rsidRDefault="00C6102E" w:rsidP="00C6102E">
      <w:pPr>
        <w:rPr>
          <w:color w:val="FF0000"/>
        </w:rPr>
      </w:pPr>
      <w:r w:rsidRPr="00C6102E">
        <w:rPr>
          <w:color w:val="FF0000"/>
        </w:rPr>
        <w:t>- “</w:t>
      </w:r>
      <w:commentRangeStart w:id="105"/>
      <w:r w:rsidRPr="00C6102E">
        <w:rPr>
          <w:color w:val="FF0000"/>
        </w:rPr>
        <w:t xml:space="preserve">Doses were determined by referencing published yolk corticosterone concentrations in other oviparous species **(Hanover et al., 2019; </w:t>
      </w:r>
      <w:proofErr w:type="spellStart"/>
      <w:r w:rsidRPr="00C6102E">
        <w:rPr>
          <w:color w:val="FF0000"/>
        </w:rPr>
        <w:t>Lovern</w:t>
      </w:r>
      <w:proofErr w:type="spellEnd"/>
      <w:r w:rsidRPr="00C6102E">
        <w:rPr>
          <w:color w:val="FF0000"/>
        </w:rPr>
        <w:t xml:space="preserve"> and Adams, </w:t>
      </w:r>
      <w:proofErr w:type="gramStart"/>
      <w:r w:rsidRPr="00C6102E">
        <w:rPr>
          <w:color w:val="FF0000"/>
        </w:rPr>
        <w:t>2008)*</w:t>
      </w:r>
      <w:proofErr w:type="gramEnd"/>
      <w:r w:rsidRPr="00C6102E">
        <w:rPr>
          <w:color w:val="FF0000"/>
        </w:rPr>
        <w:t xml:space="preserve">* and our own unpublished data” in Manipulating Early Thermal and CORT Environments section on </w:t>
      </w:r>
    </w:p>
    <w:p w14:paraId="32353D78" w14:textId="421F6C6C" w:rsidR="00C6102E" w:rsidRPr="00C6102E" w:rsidRDefault="00C6102E" w:rsidP="00C6102E">
      <w:pPr>
        <w:rPr>
          <w:color w:val="FF0000"/>
        </w:rPr>
      </w:pPr>
      <w:r w:rsidRPr="00C6102E">
        <w:rPr>
          <w:color w:val="FF0000"/>
        </w:rPr>
        <w:t>Methods</w:t>
      </w:r>
    </w:p>
    <w:p w14:paraId="7BE7EA92" w14:textId="18DCA423" w:rsidR="00C6102E" w:rsidRPr="00C6102E" w:rsidRDefault="00C6102E" w:rsidP="00C6102E">
      <w:pPr>
        <w:rPr>
          <w:color w:val="FF0000"/>
        </w:rPr>
      </w:pPr>
      <w:r w:rsidRPr="00C6102E">
        <w:rPr>
          <w:color w:val="FF0000"/>
        </w:rPr>
        <w:t xml:space="preserve">- We included </w:t>
      </w:r>
      <w:proofErr w:type="spellStart"/>
      <w:r w:rsidRPr="00C6102E">
        <w:rPr>
          <w:color w:val="FF0000"/>
        </w:rPr>
        <w:t>Crino</w:t>
      </w:r>
      <w:proofErr w:type="spellEnd"/>
      <w:r w:rsidRPr="00C6102E">
        <w:rPr>
          <w:color w:val="FF0000"/>
        </w:rPr>
        <w:t xml:space="preserve"> et al., 2024 reference in the Discussion, where we mentioned the effects of the same dose in other traits: “in a previous experiment, we observed that a similar dose affected a multitude of other traits including growth and baseline CORT levels </w:t>
      </w:r>
      <w:proofErr w:type="spellStart"/>
      <w:r w:rsidRPr="00C6102E">
        <w:rPr>
          <w:color w:val="FF0000"/>
        </w:rPr>
        <w:t>in_L</w:t>
      </w:r>
      <w:proofErr w:type="spellEnd"/>
      <w:r w:rsidRPr="00C6102E">
        <w:rPr>
          <w:color w:val="FF0000"/>
        </w:rPr>
        <w:t>. delicata (</w:t>
      </w:r>
      <w:proofErr w:type="spellStart"/>
      <w:r w:rsidRPr="00C6102E">
        <w:rPr>
          <w:color w:val="FF0000"/>
        </w:rPr>
        <w:t>Crino</w:t>
      </w:r>
      <w:proofErr w:type="spellEnd"/>
      <w:r w:rsidRPr="00C6102E">
        <w:rPr>
          <w:color w:val="FF0000"/>
        </w:rPr>
        <w:t xml:space="preserve"> et al 2024)</w:t>
      </w:r>
      <w:r>
        <w:rPr>
          <w:color w:val="FF0000"/>
        </w:rPr>
        <w:t>”</w:t>
      </w:r>
      <w:commentRangeEnd w:id="105"/>
      <w:r w:rsidR="00B74FCF">
        <w:rPr>
          <w:rStyle w:val="CommentReference"/>
        </w:rPr>
        <w:commentReference w:id="105"/>
      </w:r>
    </w:p>
    <w:p w14:paraId="1A31AE70" w14:textId="77777777" w:rsidR="00AB07F1" w:rsidRDefault="00AB07F1"/>
    <w:p w14:paraId="0209D79A" w14:textId="77777777" w:rsidR="00933CE5" w:rsidRDefault="00933CE5"/>
    <w:p w14:paraId="727DCD5C" w14:textId="77777777" w:rsidR="00933CE5" w:rsidRDefault="00933CE5">
      <w:r w:rsidRPr="00DE2386">
        <w:lastRenderedPageBreak/>
        <w:t xml:space="preserve">Line 167-171: When you were measuring whether lizards chose the correct path or not for associative and reversal learning tasks did you set a goal for learning? I mean if lizards made 5 correct choices consecutively out of 40 </w:t>
      </w:r>
      <w:proofErr w:type="gramStart"/>
      <w:r w:rsidRPr="00DE2386">
        <w:t>trials</w:t>
      </w:r>
      <w:proofErr w:type="gramEnd"/>
      <w:r w:rsidRPr="00DE2386">
        <w:t xml:space="preserve"> then you consider that the animal has learnt. After reading your statistical analysis section I understand that you do not have such a set goal. But can you analyse your data in a way to incorporate this? Did all treatment groups learn at the same time/</w:t>
      </w:r>
      <w:proofErr w:type="gramStart"/>
      <w:r w:rsidRPr="00DE2386">
        <w:t>trial ?</w:t>
      </w:r>
      <w:proofErr w:type="gramEnd"/>
      <w:r w:rsidRPr="00DE2386">
        <w:t xml:space="preserve"> Can you get the mean trial number for each group post which the individuals show 5 consecutive correct choices? I am not sure if this will give any better understanding of the learning </w:t>
      </w:r>
      <w:proofErr w:type="gramStart"/>
      <w:r w:rsidRPr="00DE2386">
        <w:t>rate</w:t>
      </w:r>
      <w:proofErr w:type="gramEnd"/>
      <w:r w:rsidRPr="00DE2386">
        <w:t xml:space="preserve"> but you can check this and see if this differs across groups?</w:t>
      </w:r>
    </w:p>
    <w:p w14:paraId="598E932B" w14:textId="33ACA7E5" w:rsidR="00AC7624" w:rsidRDefault="00DE2386">
      <w:pPr>
        <w:rPr>
          <w:ins w:id="106" w:author="Daniel Noble" w:date="2024-08-30T16:28:00Z" w16du:dateUtc="2024-08-30T06:28:00Z"/>
          <w:color w:val="FF0000"/>
        </w:rPr>
      </w:pPr>
      <w:r w:rsidRPr="00DE2386">
        <w:rPr>
          <w:color w:val="FF0000"/>
        </w:rPr>
        <w:t xml:space="preserve">We </w:t>
      </w:r>
      <w:del w:id="107" w:author="Daniel Noble" w:date="2024-08-30T16:26:00Z" w16du:dateUtc="2024-08-30T06:26:00Z">
        <w:r w:rsidRPr="00DE2386" w:rsidDel="00AC7624">
          <w:rPr>
            <w:color w:val="FF0000"/>
          </w:rPr>
          <w:delText xml:space="preserve">do </w:delText>
        </w:r>
      </w:del>
      <w:r w:rsidRPr="00DE2386">
        <w:rPr>
          <w:color w:val="FF0000"/>
        </w:rPr>
        <w:t xml:space="preserve">agree that this method has been traditionally employed to assess learning in different taxa, under the assumption that, those individuals that choose the correct option more often that random, have learned the task. The main problem </w:t>
      </w:r>
      <w:del w:id="108" w:author="Daniel Noble" w:date="2024-08-30T16:25:00Z" w16du:dateUtc="2024-08-30T06:25:00Z">
        <w:r w:rsidRPr="00DE2386" w:rsidDel="00AC7624">
          <w:rPr>
            <w:color w:val="FF0000"/>
          </w:rPr>
          <w:delText xml:space="preserve">we found </w:delText>
        </w:r>
      </w:del>
      <w:r w:rsidRPr="00DE2386">
        <w:rPr>
          <w:color w:val="FF0000"/>
        </w:rPr>
        <w:t xml:space="preserve">with </w:t>
      </w:r>
      <w:del w:id="109" w:author="Daniel Noble" w:date="2024-08-30T16:26:00Z" w16du:dateUtc="2024-08-30T06:26:00Z">
        <w:r w:rsidRPr="00DE2386" w:rsidDel="00AC7624">
          <w:rPr>
            <w:color w:val="FF0000"/>
          </w:rPr>
          <w:delText>this method is that may be too conservative, and we may be missing information from individuals that actually learned, especially if we think about learning as changes behavioural changes or adjustments through experience</w:delText>
        </w:r>
      </w:del>
      <w:ins w:id="110" w:author="Daniel Noble" w:date="2024-08-30T16:26:00Z" w16du:dateUtc="2024-08-30T06:26:00Z">
        <w:r w:rsidR="00AC7624">
          <w:rPr>
            <w:color w:val="FF0000"/>
          </w:rPr>
          <w:t xml:space="preserve">learning criteria is that these </w:t>
        </w:r>
      </w:ins>
      <w:ins w:id="111" w:author="Daniel Noble" w:date="2024-08-30T16:29:00Z" w16du:dateUtc="2024-08-30T06:29:00Z">
        <w:r w:rsidR="00AC7624">
          <w:rPr>
            <w:color w:val="FF0000"/>
          </w:rPr>
          <w:t xml:space="preserve">cutoffs (i.e., probabilities) </w:t>
        </w:r>
      </w:ins>
      <w:ins w:id="112" w:author="Daniel Noble" w:date="2024-08-30T16:26:00Z" w16du:dateUtc="2024-08-30T06:26:00Z">
        <w:r w:rsidR="00AC7624">
          <w:rPr>
            <w:color w:val="FF0000"/>
          </w:rPr>
          <w:t>are often constructed under the assumption that choices are independent of each other</w:t>
        </w:r>
      </w:ins>
      <w:ins w:id="113" w:author="Daniel Noble" w:date="2024-08-30T16:30:00Z" w16du:dateUtc="2024-08-30T06:30:00Z">
        <w:r w:rsidR="00AC7624">
          <w:rPr>
            <w:color w:val="FF0000"/>
          </w:rPr>
          <w:t xml:space="preserve">, </w:t>
        </w:r>
      </w:ins>
      <w:ins w:id="114" w:author="Daniel Noble" w:date="2024-08-30T16:28:00Z" w16du:dateUtc="2024-08-30T06:28:00Z">
        <w:r w:rsidR="00AC7624">
          <w:rPr>
            <w:color w:val="FF0000"/>
          </w:rPr>
          <w:t>which of course is not true</w:t>
        </w:r>
      </w:ins>
      <w:r w:rsidRPr="00DE2386">
        <w:rPr>
          <w:color w:val="FF0000"/>
        </w:rPr>
        <w:t xml:space="preserve">. </w:t>
      </w:r>
      <w:ins w:id="115" w:author="Daniel Noble" w:date="2024-08-30T16:28:00Z" w16du:dateUtc="2024-08-30T06:28:00Z">
        <w:r w:rsidR="00AC7624">
          <w:rPr>
            <w:color w:val="FF0000"/>
          </w:rPr>
          <w:t xml:space="preserve">Comparing the within-individual choices and modelling the rates of learning circumvents these challenges and avoids having to make arbitrary cutoffs about whether an animal has learnt or not. </w:t>
        </w:r>
      </w:ins>
    </w:p>
    <w:p w14:paraId="3DEA140C" w14:textId="5F498642" w:rsidR="00933CE5" w:rsidRDefault="00AC7624">
      <w:pPr>
        <w:ind w:firstLine="720"/>
        <w:pPrChange w:id="116" w:author="Daniel Noble" w:date="2024-08-30T16:29:00Z" w16du:dateUtc="2024-08-30T06:29:00Z">
          <w:pPr/>
        </w:pPrChange>
      </w:pPr>
      <w:ins w:id="117" w:author="Daniel Noble" w:date="2024-08-30T16:29:00Z" w16du:dateUtc="2024-08-30T06:29:00Z">
        <w:r>
          <w:rPr>
            <w:color w:val="FF0000"/>
          </w:rPr>
          <w:t xml:space="preserve">Nonetheless, we agree that such analyses can be informative. </w:t>
        </w:r>
      </w:ins>
      <w:r w:rsidR="00DE2386" w:rsidRPr="00DE2386">
        <w:rPr>
          <w:color w:val="FF0000"/>
        </w:rPr>
        <w:t xml:space="preserve">We have now included a table in the supplementary material with that information, using, as advised here, the 5 consecutive correct trials as the learning </w:t>
      </w:r>
      <w:commentRangeStart w:id="118"/>
      <w:r w:rsidR="00DE2386" w:rsidRPr="00DE2386">
        <w:rPr>
          <w:color w:val="FF0000"/>
        </w:rPr>
        <w:t xml:space="preserve">criterium. </w:t>
      </w:r>
      <w:commentRangeEnd w:id="118"/>
      <w:r>
        <w:rPr>
          <w:rStyle w:val="CommentReference"/>
        </w:rPr>
        <w:commentReference w:id="118"/>
      </w:r>
      <w:r w:rsidR="00DE2386" w:rsidRPr="00DE2386">
        <w:rPr>
          <w:color w:val="FF0000"/>
        </w:rPr>
        <w:t xml:space="preserve">However, we consider our measure of learning or performance more accurate to reality (see also the new figures with raw data in the Suppl. Mat. section) and we prefer to employ our first approach as the base for our conclusions. </w:t>
      </w:r>
      <w:r w:rsidR="00933CE5" w:rsidRPr="00933CE5">
        <w:br/>
      </w:r>
      <w:r w:rsidR="00933CE5" w:rsidRPr="00933CE5">
        <w:br/>
      </w:r>
      <w:r w:rsidR="00933CE5" w:rsidRPr="00933CE5">
        <w:br/>
      </w:r>
      <w:r w:rsidR="00933CE5" w:rsidRPr="00933CE5">
        <w:br/>
      </w:r>
    </w:p>
    <w:p w14:paraId="75987832" w14:textId="77777777" w:rsidR="00933CE5" w:rsidRDefault="00933CE5">
      <w:r>
        <w:br w:type="page"/>
      </w:r>
    </w:p>
    <w:p w14:paraId="197252A6" w14:textId="77777777" w:rsidR="00933CE5" w:rsidRDefault="00933CE5">
      <w:r w:rsidRPr="00933CE5">
        <w:lastRenderedPageBreak/>
        <w:t>Reviewer #2: Comments to authors</w:t>
      </w:r>
      <w:r w:rsidRPr="00933CE5">
        <w:br/>
      </w:r>
      <w:r w:rsidRPr="00933CE5">
        <w:br/>
        <w:t>Summary</w:t>
      </w:r>
      <w:r w:rsidRPr="00933CE5">
        <w:br/>
        <w:t xml:space="preserve">In this study the authors explore the impact of GC and temperature during incubation on the later expression of learning and behavioural flexibility in two species of skinks. Overall, the study is well </w:t>
      </w:r>
      <w:proofErr w:type="gramStart"/>
      <w:r w:rsidRPr="00933CE5">
        <w:t>framed</w:t>
      </w:r>
      <w:proofErr w:type="gramEnd"/>
      <w:r w:rsidRPr="00933CE5">
        <w:t xml:space="preserve"> and the methods well described, although I found that some information was missing. The analyses are appropriate and follow what is generally done in the field, however, I suggest an alternative look at behavioural flexibility that the authors might want to consider (but I do not insist on it). Finally, the discussion of the results is appropriate and complete. Overall, I believe that this study is of high quality and will be of interest to the broad audience of Animal Behaviour. Below I provide some suggestions to improve the MS, but these are just some small changes.</w:t>
      </w:r>
      <w:r w:rsidRPr="00933CE5">
        <w:br/>
      </w:r>
      <w:r w:rsidRPr="00933CE5">
        <w:br/>
        <w:t>Detailed comments</w:t>
      </w:r>
      <w:r w:rsidRPr="00933CE5">
        <w:br/>
      </w:r>
      <w:r w:rsidRPr="00C6102E">
        <w:t>L2: I think you should briefly define behavioural flexibility here.</w:t>
      </w:r>
    </w:p>
    <w:p w14:paraId="2A4560B5" w14:textId="6E3C3E43" w:rsidR="00933CE5" w:rsidRPr="00C6102E" w:rsidRDefault="00C6102E">
      <w:pPr>
        <w:rPr>
          <w:color w:val="FF0000"/>
        </w:rPr>
      </w:pPr>
      <w:r w:rsidRPr="00C6102E">
        <w:rPr>
          <w:color w:val="FF0000"/>
        </w:rPr>
        <w:t>Behavioural flexibility briefly defined in the abstract</w:t>
      </w:r>
    </w:p>
    <w:p w14:paraId="6F67B45B" w14:textId="77777777" w:rsidR="00933CE5" w:rsidRDefault="00933CE5">
      <w:r w:rsidRPr="00933CE5">
        <w:br/>
        <w:t>L5: I think you mean "offspring" not "animals".</w:t>
      </w:r>
    </w:p>
    <w:p w14:paraId="02E74EB3" w14:textId="7EC2EDA8" w:rsidR="006107C2" w:rsidRDefault="006107C2">
      <w:r w:rsidRPr="006107C2">
        <w:rPr>
          <w:color w:val="FF0000"/>
        </w:rPr>
        <w:t>Corrected</w:t>
      </w:r>
    </w:p>
    <w:p w14:paraId="38979182" w14:textId="4D4988DA" w:rsidR="00933CE5" w:rsidRDefault="00933CE5">
      <w:r w:rsidRPr="00933CE5">
        <w:br/>
        <w:t>L8: Replace the "they" with "offspring" is it is not clear who you are talking about.</w:t>
      </w:r>
      <w:r w:rsidRPr="00933CE5">
        <w:br/>
      </w:r>
      <w:r w:rsidR="006107C2" w:rsidRPr="006107C2">
        <w:rPr>
          <w:color w:val="FF0000"/>
        </w:rPr>
        <w:t>Corrected</w:t>
      </w:r>
    </w:p>
    <w:p w14:paraId="67DABB1F" w14:textId="77777777" w:rsidR="006107C2" w:rsidRDefault="006107C2"/>
    <w:p w14:paraId="43103F2A" w14:textId="1A0E8849" w:rsidR="00933CE5" w:rsidRDefault="00933CE5">
      <w:r w:rsidRPr="00C6102E">
        <w:t>L28-30: I think this is not a great example. In the literature, people often confuse behavioural flexibility (which is more about cognition, hence the reversal learning, problem-solving and innovation) and behavioural plasticity (which is what this example shows). I think there are plenty of examples in the literature that focus on reversal learning, innovation or problem solving and would fit better.</w:t>
      </w:r>
      <w:r w:rsidRPr="00933CE5">
        <w:br/>
      </w:r>
      <w:r w:rsidR="00C6102E" w:rsidRPr="00C6102E">
        <w:rPr>
          <w:color w:val="FF0000"/>
        </w:rPr>
        <w:t>We do agree with this. We have excluded that example from the text</w:t>
      </w:r>
    </w:p>
    <w:p w14:paraId="6DBC504A" w14:textId="77777777" w:rsidR="00933CE5" w:rsidRDefault="00933CE5"/>
    <w:p w14:paraId="7E9CC618" w14:textId="5F818A56" w:rsidR="00933CE5" w:rsidRDefault="00933CE5">
      <w:pPr>
        <w:rPr>
          <w:color w:val="FF0000"/>
        </w:rPr>
      </w:pPr>
      <w:r w:rsidRPr="00933CE5">
        <w:t>L41: You are missing the scientific name of the sticklebacks. Also, it should be "stickleback".</w:t>
      </w:r>
      <w:r w:rsidRPr="00933CE5">
        <w:br/>
      </w:r>
      <w:r w:rsidR="006107C2" w:rsidRPr="006107C2">
        <w:rPr>
          <w:color w:val="FF0000"/>
        </w:rPr>
        <w:t>Corrected</w:t>
      </w:r>
    </w:p>
    <w:p w14:paraId="5C11AEA9" w14:textId="77777777" w:rsidR="006107C2" w:rsidRDefault="006107C2"/>
    <w:p w14:paraId="49462F4F" w14:textId="164EEA90" w:rsidR="00933CE5" w:rsidRDefault="00933CE5">
      <w:r w:rsidRPr="00933CE5">
        <w:t>L45-46: I would write this differently. I would write: "</w:t>
      </w:r>
      <w:proofErr w:type="spellStart"/>
      <w:r w:rsidRPr="00933CE5">
        <w:t>Glucocorticois</w:t>
      </w:r>
      <w:proofErr w:type="spellEnd"/>
      <w:r w:rsidRPr="00933CE5">
        <w:t xml:space="preserve"> can be transmitted directly from the parents to their offspring and influence development of the next generation but might also have transgenerational effects." When people talk about transgenerational </w:t>
      </w:r>
      <w:proofErr w:type="gramStart"/>
      <w:r w:rsidRPr="00933CE5">
        <w:t>effects</w:t>
      </w:r>
      <w:proofErr w:type="gramEnd"/>
      <w:r w:rsidRPr="00933CE5">
        <w:t xml:space="preserve"> they are often talking about more than just one generation.</w:t>
      </w:r>
      <w:r w:rsidRPr="00933CE5">
        <w:br/>
      </w:r>
      <w:r w:rsidR="00D631EA" w:rsidRPr="006107C2">
        <w:rPr>
          <w:color w:val="FF0000"/>
        </w:rPr>
        <w:t>Corrected</w:t>
      </w:r>
    </w:p>
    <w:p w14:paraId="6828AA4A" w14:textId="77777777" w:rsidR="00933CE5" w:rsidRDefault="00933CE5"/>
    <w:p w14:paraId="08A26451" w14:textId="2EC4FCC3" w:rsidR="00933CE5" w:rsidRDefault="00933CE5">
      <w:r w:rsidRPr="00C6102E">
        <w:t>L64-65: Maybe you could state previous findings on the differences between species? I think the readers would appreciate this information as not all will be familiar with previous studies.</w:t>
      </w:r>
      <w:r w:rsidRPr="00D631EA">
        <w:rPr>
          <w:highlight w:val="green"/>
        </w:rPr>
        <w:br/>
      </w:r>
      <w:r w:rsidR="00C6102E" w:rsidRPr="00C6102E">
        <w:rPr>
          <w:color w:val="FF0000"/>
        </w:rPr>
        <w:t xml:space="preserve">We have added here some information about studies examining behavioural differences between both skinks: “Previous studies exploring </w:t>
      </w:r>
      <w:proofErr w:type="spellStart"/>
      <w:r w:rsidR="00C6102E" w:rsidRPr="00C6102E">
        <w:rPr>
          <w:color w:val="FF0000"/>
        </w:rPr>
        <w:t>behavioral</w:t>
      </w:r>
      <w:proofErr w:type="spellEnd"/>
      <w:r w:rsidR="00C6102E" w:rsidRPr="00C6102E">
        <w:rPr>
          <w:color w:val="FF0000"/>
        </w:rPr>
        <w:t xml:space="preserve"> differences between the two species have found _L. delicata_ to be more exploratory than _L. </w:t>
      </w:r>
      <w:proofErr w:type="spellStart"/>
      <w:r w:rsidR="00C6102E" w:rsidRPr="00C6102E">
        <w:rPr>
          <w:color w:val="FF0000"/>
        </w:rPr>
        <w:t>guichenoti</w:t>
      </w:r>
      <w:proofErr w:type="spellEnd"/>
      <w:r w:rsidR="00C6102E" w:rsidRPr="00C6102E">
        <w:rPr>
          <w:color w:val="FF0000"/>
        </w:rPr>
        <w:t xml:space="preserve">_ </w:t>
      </w:r>
      <w:r w:rsidR="00C6102E" w:rsidRPr="00C6102E">
        <w:rPr>
          <w:color w:val="FF0000"/>
        </w:rPr>
        <w:lastRenderedPageBreak/>
        <w:t>(Chapple et al., 2011), but no differences in learning were observed between the skinks in an associative learning task (</w:t>
      </w:r>
      <w:proofErr w:type="spellStart"/>
      <w:r w:rsidR="00C6102E" w:rsidRPr="00C6102E">
        <w:rPr>
          <w:color w:val="FF0000"/>
        </w:rPr>
        <w:t>Bezzina</w:t>
      </w:r>
      <w:proofErr w:type="spellEnd"/>
      <w:r w:rsidR="00C6102E" w:rsidRPr="00C6102E">
        <w:rPr>
          <w:color w:val="FF0000"/>
        </w:rPr>
        <w:t xml:space="preserve"> et al., 2014).”</w:t>
      </w:r>
    </w:p>
    <w:p w14:paraId="68E6473E" w14:textId="77777777" w:rsidR="00933CE5" w:rsidRDefault="00933CE5"/>
    <w:p w14:paraId="29F1A4BD" w14:textId="2C4CC2E6" w:rsidR="00933CE5" w:rsidRDefault="00933CE5">
      <w:r w:rsidRPr="00933CE5">
        <w:t>L71: Replace "we are uncertain" with "uncertainty still exists"</w:t>
      </w:r>
      <w:r w:rsidRPr="00933CE5">
        <w:br/>
      </w:r>
      <w:r w:rsidR="006107C2" w:rsidRPr="006107C2">
        <w:rPr>
          <w:color w:val="FF0000"/>
        </w:rPr>
        <w:t>Corrected</w:t>
      </w:r>
    </w:p>
    <w:p w14:paraId="313E4578" w14:textId="77777777" w:rsidR="006107C2" w:rsidRDefault="00933CE5">
      <w:r w:rsidRPr="00933CE5">
        <w:t>L91: "the warm side"</w:t>
      </w:r>
    </w:p>
    <w:p w14:paraId="4459D7F8" w14:textId="3CFBE77B" w:rsidR="00933CE5" w:rsidRDefault="006107C2">
      <w:r w:rsidRPr="006107C2">
        <w:rPr>
          <w:color w:val="FF0000"/>
        </w:rPr>
        <w:t>Corrected</w:t>
      </w:r>
      <w:r w:rsidR="00933CE5" w:rsidRPr="00933CE5">
        <w:br/>
      </w:r>
    </w:p>
    <w:p w14:paraId="4EA858CA" w14:textId="1DC0F2FE" w:rsidR="00933CE5" w:rsidRDefault="00933CE5">
      <w:r w:rsidRPr="00933CE5">
        <w:t>L94: What extreme are you talking about here? The temperature?</w:t>
      </w:r>
      <w:r w:rsidRPr="00933CE5">
        <w:br/>
      </w:r>
      <w:r w:rsidR="00D631EA" w:rsidRPr="00D631EA">
        <w:rPr>
          <w:color w:val="FF0000"/>
        </w:rPr>
        <w:t>We meant on one side. We have clarified this in the manuscript</w:t>
      </w:r>
      <w:r w:rsidR="00D631EA">
        <w:rPr>
          <w:color w:val="FF0000"/>
        </w:rPr>
        <w:t xml:space="preserve"> (“on one side” rather than “in one extreme”)</w:t>
      </w:r>
    </w:p>
    <w:p w14:paraId="59F25BB3" w14:textId="77777777" w:rsidR="00933CE5" w:rsidRDefault="00933CE5"/>
    <w:p w14:paraId="4F24B379" w14:textId="6C8D05FC" w:rsidR="00933CE5" w:rsidRDefault="00933CE5">
      <w:r w:rsidRPr="00933CE5">
        <w:t>L106-107: I am assuming you also provided a shelter?</w:t>
      </w:r>
      <w:r w:rsidRPr="00933CE5">
        <w:br/>
      </w:r>
      <w:r w:rsidR="00D631EA" w:rsidRPr="00D631EA">
        <w:rPr>
          <w:color w:val="FF0000"/>
        </w:rPr>
        <w:t xml:space="preserve">We did, we </w:t>
      </w:r>
      <w:r w:rsidR="00D631EA">
        <w:rPr>
          <w:color w:val="FF0000"/>
        </w:rPr>
        <w:t xml:space="preserve">have </w:t>
      </w:r>
      <w:r w:rsidR="00D631EA" w:rsidRPr="00D631EA">
        <w:rPr>
          <w:color w:val="FF0000"/>
        </w:rPr>
        <w:t>included that in the text</w:t>
      </w:r>
    </w:p>
    <w:p w14:paraId="77305001" w14:textId="77777777" w:rsidR="00933CE5" w:rsidRDefault="00933CE5"/>
    <w:p w14:paraId="6E9A4AEB" w14:textId="77777777" w:rsidR="006107C2" w:rsidRDefault="00933CE5">
      <w:r w:rsidRPr="00933CE5">
        <w:t>L108: The scientific name of the crickets should be in italic.</w:t>
      </w:r>
    </w:p>
    <w:p w14:paraId="5027E5E5" w14:textId="77DF54FF" w:rsidR="00933CE5" w:rsidRDefault="006107C2">
      <w:r w:rsidRPr="006107C2">
        <w:rPr>
          <w:color w:val="FF0000"/>
        </w:rPr>
        <w:t>Corrected</w:t>
      </w:r>
      <w:r w:rsidR="00933CE5" w:rsidRPr="00933CE5">
        <w:br/>
      </w:r>
    </w:p>
    <w:p w14:paraId="500B4A2C" w14:textId="2E996E07" w:rsidR="00933CE5" w:rsidRDefault="00933CE5">
      <w:r w:rsidRPr="00933CE5">
        <w:t>L112: What were the environmental conditions in these rooms?</w:t>
      </w:r>
      <w:r w:rsidRPr="00933CE5">
        <w:br/>
      </w:r>
      <w:r w:rsidR="00D631EA" w:rsidRPr="00D631EA">
        <w:rPr>
          <w:color w:val="FF0000"/>
        </w:rPr>
        <w:t>We have added to the text that “Conditions in these rooms where identical to the main room”</w:t>
      </w:r>
    </w:p>
    <w:p w14:paraId="129756B6" w14:textId="77777777" w:rsidR="00933CE5" w:rsidRDefault="00933CE5"/>
    <w:p w14:paraId="7F2C5DB2" w14:textId="309A8D69" w:rsidR="00933CE5" w:rsidRDefault="00933CE5">
      <w:r w:rsidRPr="00933CE5">
        <w:t>L113: I would use "that could be monitored by" rather than "associated to"</w:t>
      </w:r>
      <w:r w:rsidRPr="00933CE5">
        <w:br/>
      </w:r>
      <w:r w:rsidR="006107C2" w:rsidRPr="006107C2">
        <w:rPr>
          <w:color w:val="FF0000"/>
        </w:rPr>
        <w:t>Corrected</w:t>
      </w:r>
    </w:p>
    <w:p w14:paraId="29F66D83" w14:textId="77777777" w:rsidR="006107C2" w:rsidRDefault="006107C2"/>
    <w:p w14:paraId="358346D3" w14:textId="2A3FC1F5" w:rsidR="00933CE5" w:rsidRDefault="00933CE5">
      <w:r w:rsidRPr="00933CE5">
        <w:t>L116: "on the rack"</w:t>
      </w:r>
      <w:r w:rsidRPr="00933CE5">
        <w:br/>
      </w:r>
      <w:r w:rsidR="006107C2" w:rsidRPr="006107C2">
        <w:rPr>
          <w:color w:val="FF0000"/>
        </w:rPr>
        <w:t>Corrected</w:t>
      </w:r>
    </w:p>
    <w:p w14:paraId="29D6A334" w14:textId="77777777" w:rsidR="006107C2" w:rsidRDefault="006107C2"/>
    <w:p w14:paraId="3B505309" w14:textId="7DABD893" w:rsidR="00933CE5" w:rsidRDefault="00933CE5">
      <w:r w:rsidRPr="00933CE5">
        <w:t>L122: "To empirically test the effect of the early environment"</w:t>
      </w:r>
      <w:r w:rsidRPr="00933CE5">
        <w:br/>
      </w:r>
      <w:r w:rsidR="006107C2" w:rsidRPr="006107C2">
        <w:rPr>
          <w:color w:val="FF0000"/>
        </w:rPr>
        <w:t>Corrected</w:t>
      </w:r>
    </w:p>
    <w:p w14:paraId="1017D750" w14:textId="77777777" w:rsidR="006107C2" w:rsidRDefault="006107C2"/>
    <w:p w14:paraId="54D3907C" w14:textId="0671C10C" w:rsidR="00933CE5" w:rsidRDefault="00933CE5">
      <w:r w:rsidRPr="00933CE5">
        <w:t>L124: I assume you used a split clutch design?</w:t>
      </w:r>
      <w:r w:rsidRPr="00933CE5">
        <w:br/>
      </w:r>
      <w:r w:rsidR="003A3B2B" w:rsidRPr="003A3B2B">
        <w:rPr>
          <w:color w:val="FF0000"/>
        </w:rPr>
        <w:t>In most of the cases we did, but there were some where some individuals from the clutch died or were used for different experiments. However, we consider that including the clutch as a random factor can control potential effects of parental identity not captured by the design. We added some information in this regard in Statistical Analyses on Methods.</w:t>
      </w:r>
    </w:p>
    <w:p w14:paraId="5C065460" w14:textId="77777777" w:rsidR="00933CE5" w:rsidRDefault="00933CE5"/>
    <w:p w14:paraId="15766A6B" w14:textId="77777777" w:rsidR="00933CE5" w:rsidRDefault="00933CE5">
      <w:r w:rsidRPr="00933CE5">
        <w:t>L129-130: You do not provide the temperatures of the treatments above. Please add here, or above.</w:t>
      </w:r>
    </w:p>
    <w:p w14:paraId="1432ABAE" w14:textId="6F27C891" w:rsidR="003A3B2B" w:rsidRPr="003A3B2B" w:rsidRDefault="003A3B2B" w:rsidP="003A3B2B">
      <w:pPr>
        <w:rPr>
          <w:color w:val="FF0000"/>
        </w:rPr>
      </w:pPr>
      <w:r w:rsidRPr="003A3B2B">
        <w:rPr>
          <w:color w:val="FF0000"/>
        </w:rPr>
        <w:t>Temperatures were included in lines 123-124: Cold – 23ºC ± 3ºC or Hot – 30ºC ±</w:t>
      </w:r>
    </w:p>
    <w:p w14:paraId="13493E0B" w14:textId="455DACD8" w:rsidR="00933CE5" w:rsidRPr="003A3B2B" w:rsidRDefault="003A3B2B" w:rsidP="003A3B2B">
      <w:pPr>
        <w:rPr>
          <w:color w:val="FF0000"/>
        </w:rPr>
      </w:pPr>
      <w:r w:rsidRPr="003A3B2B">
        <w:rPr>
          <w:color w:val="FF0000"/>
        </w:rPr>
        <w:t>3ºC</w:t>
      </w:r>
    </w:p>
    <w:p w14:paraId="348873E2" w14:textId="77777777" w:rsidR="006107C2" w:rsidRDefault="00933CE5">
      <w:r w:rsidRPr="00933CE5">
        <w:br/>
        <w:t>L159: "on the ramp", "on all three ramps"</w:t>
      </w:r>
    </w:p>
    <w:p w14:paraId="463BFF51" w14:textId="309C74E9" w:rsidR="00933CE5" w:rsidRDefault="006107C2">
      <w:r w:rsidRPr="006107C2">
        <w:rPr>
          <w:color w:val="FF0000"/>
        </w:rPr>
        <w:t>Corrected</w:t>
      </w:r>
      <w:r w:rsidR="00933CE5" w:rsidRPr="00933CE5">
        <w:br/>
      </w:r>
    </w:p>
    <w:p w14:paraId="644C9445" w14:textId="2450BC3A" w:rsidR="00933CE5" w:rsidRDefault="00933CE5">
      <w:r w:rsidRPr="00DE2386">
        <w:lastRenderedPageBreak/>
        <w:t xml:space="preserve">L170-171: I have been thinking about this for a while now and this is just a suggestion for you to think about. We </w:t>
      </w:r>
      <w:proofErr w:type="gramStart"/>
      <w:r w:rsidRPr="00DE2386">
        <w:t>really only</w:t>
      </w:r>
      <w:proofErr w:type="gramEnd"/>
      <w:r w:rsidRPr="00DE2386">
        <w:t xml:space="preserve"> measure behavioural flexibility in reversal tasks as performance relates to acquisition. We can think about the first phase as the control and then the reversal as the test. Depending on how you collect the data, one can then subtract the control from the test either using trials to criterion or number correct. This way, we take individual differences into account. Analysing trial by trial data to investigate learning can be done in addition but I think that we need to change how we look at reversal learning as a measure of behavioural flexibility. In this way, flexible individuals would be those that are faster in the reversal compared to the acquisition. I am not saying you need to change your analysis as I have not seen a single paper looking at behavioural flexibility this </w:t>
      </w:r>
      <w:proofErr w:type="gramStart"/>
      <w:r w:rsidRPr="00DE2386">
        <w:t>way</w:t>
      </w:r>
      <w:proofErr w:type="gramEnd"/>
      <w:r w:rsidRPr="00DE2386">
        <w:t xml:space="preserve"> but I think it is worth considering.</w:t>
      </w:r>
    </w:p>
    <w:p w14:paraId="735D4488" w14:textId="501ADE1E" w:rsidR="00DE2386" w:rsidRPr="00DE2386" w:rsidRDefault="00DE2386">
      <w:pPr>
        <w:rPr>
          <w:color w:val="FF0000"/>
        </w:rPr>
      </w:pPr>
      <w:r w:rsidRPr="00DE2386">
        <w:rPr>
          <w:color w:val="FF0000"/>
        </w:rPr>
        <w:t xml:space="preserve">We </w:t>
      </w:r>
      <w:del w:id="119" w:author="Daniel Noble" w:date="2024-08-30T16:31:00Z" w16du:dateUtc="2024-08-30T06:31:00Z">
        <w:r w:rsidRPr="00DE2386" w:rsidDel="00EC5A09">
          <w:rPr>
            <w:color w:val="FF0000"/>
          </w:rPr>
          <w:delText xml:space="preserve">definitely </w:delText>
        </w:r>
      </w:del>
      <w:r w:rsidRPr="00DE2386">
        <w:rPr>
          <w:color w:val="FF0000"/>
        </w:rPr>
        <w:t xml:space="preserve">agree with the reviewer that we may need to rethink the approach employed when measuring </w:t>
      </w:r>
      <w:commentRangeStart w:id="120"/>
      <w:r w:rsidRPr="00DE2386">
        <w:rPr>
          <w:color w:val="FF0000"/>
        </w:rPr>
        <w:t>behavioural flexibility through reversal learning; and the option of comparing performance in both tasks as a proxy for behavioural flexibility was something we considered before. Nevertheless</w:t>
      </w:r>
      <w:commentRangeEnd w:id="120"/>
      <w:r w:rsidR="00EC5A09">
        <w:rPr>
          <w:rStyle w:val="CommentReference"/>
        </w:rPr>
        <w:commentReference w:id="120"/>
      </w:r>
      <w:r w:rsidRPr="00DE2386">
        <w:rPr>
          <w:color w:val="FF0000"/>
        </w:rPr>
        <w:t>, we discarded this option because we thought that any comparison between both tests (</w:t>
      </w:r>
      <w:proofErr w:type="spellStart"/>
      <w:r w:rsidRPr="00DE2386">
        <w:rPr>
          <w:color w:val="FF0000"/>
        </w:rPr>
        <w:t>substraction</w:t>
      </w:r>
      <w:proofErr w:type="spellEnd"/>
      <w:r w:rsidRPr="00DE2386">
        <w:rPr>
          <w:color w:val="FF0000"/>
        </w:rPr>
        <w:t>, ratios, etc.) could lead to underestimating the flexibility of those individuals that could perform good in both tasks. For example, if we used a “flexibility ratio” where:</w:t>
      </w:r>
    </w:p>
    <w:p w14:paraId="3A2A1AF9" w14:textId="0DE589F9" w:rsidR="00DE2386" w:rsidRPr="00DE2386" w:rsidRDefault="00DE2386" w:rsidP="00DE2386">
      <w:pPr>
        <w:jc w:val="center"/>
        <w:rPr>
          <w:color w:val="FF0000"/>
        </w:rPr>
      </w:pPr>
      <w:r w:rsidRPr="00DE2386">
        <w:rPr>
          <w:color w:val="FF0000"/>
        </w:rPr>
        <w:t>Ratio = performance in reversal / performance in associative</w:t>
      </w:r>
    </w:p>
    <w:p w14:paraId="2851DAC5" w14:textId="470A843A" w:rsidR="00DE2386" w:rsidRPr="00DE2386" w:rsidRDefault="00DE2386">
      <w:pPr>
        <w:rPr>
          <w:color w:val="FF0000"/>
        </w:rPr>
      </w:pPr>
      <w:r w:rsidRPr="00DE2386">
        <w:rPr>
          <w:color w:val="FF0000"/>
        </w:rPr>
        <w:t>Those individuals getting values close to one may perform as good in the reversal task as other individuals with ratios larger than one while performing better in the associative task. At the same time, we may find individuals performing equally poorly in both tasks and getting values close to one. In that case, we may misinterpret the results, especially when we aim to make comparisons across groups.</w:t>
      </w:r>
    </w:p>
    <w:p w14:paraId="2B5700C4" w14:textId="0C5AC6DF" w:rsidR="00DE2386" w:rsidRPr="00DE2386" w:rsidRDefault="00DE2386">
      <w:pPr>
        <w:rPr>
          <w:color w:val="FF0000"/>
        </w:rPr>
      </w:pPr>
      <w:r w:rsidRPr="00DE2386">
        <w:rPr>
          <w:color w:val="FF0000"/>
        </w:rPr>
        <w:t xml:space="preserve">Therefore, even if we agree that our approach could be revisited and improved, we have not found any other </w:t>
      </w:r>
      <w:proofErr w:type="gramStart"/>
      <w:r w:rsidRPr="00DE2386">
        <w:rPr>
          <w:color w:val="FF0000"/>
        </w:rPr>
        <w:t>method</w:t>
      </w:r>
      <w:proofErr w:type="gramEnd"/>
      <w:r w:rsidRPr="00DE2386">
        <w:rPr>
          <w:color w:val="FF0000"/>
        </w:rPr>
        <w:t xml:space="preserve"> yet we could use for this purpose, so we considered ours the most appropriate system.</w:t>
      </w:r>
    </w:p>
    <w:p w14:paraId="19A19423" w14:textId="20B14360" w:rsidR="00933CE5" w:rsidRDefault="00933CE5">
      <w:r w:rsidRPr="00933CE5">
        <w:br/>
        <w:t>L200: With "as string biosafety" do you mean stringent?</w:t>
      </w:r>
      <w:r w:rsidRPr="00933CE5">
        <w:br/>
      </w:r>
      <w:r w:rsidR="003A3B2B" w:rsidRPr="006107C2">
        <w:rPr>
          <w:color w:val="FF0000"/>
        </w:rPr>
        <w:t>Corrected</w:t>
      </w:r>
    </w:p>
    <w:p w14:paraId="3724EF4F" w14:textId="77777777" w:rsidR="00933CE5" w:rsidRDefault="00933CE5"/>
    <w:p w14:paraId="711B8CF6" w14:textId="77777777" w:rsidR="006107C2" w:rsidRDefault="00933CE5">
      <w:r w:rsidRPr="00933CE5">
        <w:t>L201-202: I think rehoming is outside of research, so, I would remove the "for experiments"</w:t>
      </w:r>
    </w:p>
    <w:p w14:paraId="7D6D0528" w14:textId="4360188D" w:rsidR="00933CE5" w:rsidRDefault="006107C2">
      <w:r w:rsidRPr="006107C2">
        <w:rPr>
          <w:color w:val="FF0000"/>
        </w:rPr>
        <w:t>Corrected</w:t>
      </w:r>
      <w:r w:rsidR="00933CE5" w:rsidRPr="00933CE5">
        <w:br/>
      </w:r>
    </w:p>
    <w:p w14:paraId="748BD6C9" w14:textId="1FBE694E" w:rsidR="00933CE5" w:rsidRDefault="00933CE5">
      <w:r w:rsidRPr="00933CE5">
        <w:t>L213-220: You provide CI below but not here. Is there a reason?</w:t>
      </w:r>
      <w:r w:rsidRPr="00933CE5">
        <w:br/>
      </w:r>
      <w:r w:rsidR="003A3B2B" w:rsidRPr="003A3B2B">
        <w:rPr>
          <w:color w:val="FF0000"/>
        </w:rPr>
        <w:t>The reason is that the estimated mean slopes per treatment for both species are in Table 2 in the Supplementary material. We have indicated this in the second paragraph of the results: “(mean slopes per treatment for both species provided in Table 2 in Supplementary Material)”</w:t>
      </w:r>
    </w:p>
    <w:p w14:paraId="7726A4C1" w14:textId="77777777" w:rsidR="00933CE5" w:rsidRDefault="00933CE5"/>
    <w:p w14:paraId="3F19BDE9" w14:textId="77777777" w:rsidR="006107C2" w:rsidRDefault="00933CE5">
      <w:r w:rsidRPr="00933CE5">
        <w:t>L228: "the early environment"</w:t>
      </w:r>
    </w:p>
    <w:p w14:paraId="20A44DBF" w14:textId="59977101" w:rsidR="00933CE5" w:rsidRDefault="006107C2">
      <w:r w:rsidRPr="006107C2">
        <w:rPr>
          <w:color w:val="FF0000"/>
        </w:rPr>
        <w:t>Corrected</w:t>
      </w:r>
      <w:r w:rsidR="00933CE5" w:rsidRPr="00933CE5">
        <w:br/>
      </w:r>
    </w:p>
    <w:p w14:paraId="7F8BE88B" w14:textId="7473CBDD" w:rsidR="00933CE5" w:rsidRPr="003A3B2B" w:rsidRDefault="00933CE5">
      <w:pPr>
        <w:rPr>
          <w:color w:val="FF0000"/>
        </w:rPr>
      </w:pPr>
      <w:r w:rsidRPr="00933CE5">
        <w:t>L233-234: I do not see any p-values above. If you mean by "significant" that the CI are not overlapping 0, then you need to say that. Otherwise, I suggest removing the significant here.</w:t>
      </w:r>
      <w:r w:rsidRPr="00933CE5">
        <w:br/>
      </w:r>
      <w:proofErr w:type="spellStart"/>
      <w:r w:rsidR="003A3B2B" w:rsidRPr="003A3B2B">
        <w:rPr>
          <w:color w:val="FF0000"/>
        </w:rPr>
        <w:lastRenderedPageBreak/>
        <w:t>p</w:t>
      </w:r>
      <w:r w:rsidR="003A3B2B">
        <w:rPr>
          <w:color w:val="FF0000"/>
          <w:vertAlign w:val="subscript"/>
        </w:rPr>
        <w:t>mcmc</w:t>
      </w:r>
      <w:proofErr w:type="spellEnd"/>
      <w:r w:rsidR="003A3B2B" w:rsidRPr="003A3B2B">
        <w:rPr>
          <w:color w:val="FF0000"/>
        </w:rPr>
        <w:t xml:space="preserve"> of the contrast testing the difference between species is provided at the end of line 224: </w:t>
      </w:r>
      <w:r w:rsidR="003A3B2B" w:rsidRPr="003A3B2B">
        <w:rPr>
          <w:i/>
          <w:iCs/>
          <w:color w:val="FF0000"/>
          <w:lang w:val="en-GB"/>
        </w:rPr>
        <w:t xml:space="preserve">L. delicata - L. </w:t>
      </w:r>
      <w:proofErr w:type="spellStart"/>
      <w:r w:rsidR="003A3B2B" w:rsidRPr="003A3B2B">
        <w:rPr>
          <w:i/>
          <w:iCs/>
          <w:color w:val="FF0000"/>
          <w:lang w:val="en-GB"/>
        </w:rPr>
        <w:t>guichenoti</w:t>
      </w:r>
      <w:proofErr w:type="spellEnd"/>
      <w:r w:rsidR="003A3B2B" w:rsidRPr="003A3B2B">
        <w:rPr>
          <w:i/>
          <w:iCs/>
          <w:color w:val="FF0000"/>
          <w:lang w:val="en-GB"/>
        </w:rPr>
        <w:t xml:space="preserve"> = -0.008, </w:t>
      </w:r>
      <w:proofErr w:type="spellStart"/>
      <w:r w:rsidR="003A3B2B" w:rsidRPr="003A3B2B">
        <w:rPr>
          <w:i/>
          <w:iCs/>
          <w:color w:val="FF0000"/>
          <w:lang w:val="en-GB"/>
        </w:rPr>
        <w:t>pmcmc</w:t>
      </w:r>
      <w:proofErr w:type="spellEnd"/>
      <w:r w:rsidR="003A3B2B" w:rsidRPr="003A3B2B">
        <w:rPr>
          <w:i/>
          <w:iCs/>
          <w:color w:val="FF0000"/>
          <w:lang w:val="en-GB"/>
        </w:rPr>
        <w:t xml:space="preserve"> = 0.636</w:t>
      </w:r>
    </w:p>
    <w:p w14:paraId="03866B24" w14:textId="77777777" w:rsidR="00933CE5" w:rsidRDefault="00933CE5"/>
    <w:p w14:paraId="6D5019A6" w14:textId="77777777" w:rsidR="006107C2" w:rsidRDefault="00933CE5">
      <w:r w:rsidRPr="00933CE5">
        <w:t>L239: "our results contrast with previous studies"</w:t>
      </w:r>
    </w:p>
    <w:p w14:paraId="11AE724F" w14:textId="7987670C" w:rsidR="00933CE5" w:rsidRDefault="006107C2">
      <w:r w:rsidRPr="006107C2">
        <w:rPr>
          <w:color w:val="FF0000"/>
        </w:rPr>
        <w:t>Corrected</w:t>
      </w:r>
      <w:r w:rsidR="00933CE5" w:rsidRPr="00933CE5">
        <w:br/>
      </w:r>
    </w:p>
    <w:p w14:paraId="5241EC85" w14:textId="3241F388" w:rsidR="00933CE5" w:rsidRDefault="00933CE5">
      <w:pPr>
        <w:rPr>
          <w:color w:val="FF0000"/>
        </w:rPr>
      </w:pPr>
      <w:r w:rsidRPr="00933CE5">
        <w:t>L247: "elicit changes in the brain"</w:t>
      </w:r>
      <w:r w:rsidRPr="00933CE5">
        <w:br/>
      </w:r>
      <w:r w:rsidR="006107C2" w:rsidRPr="006107C2">
        <w:rPr>
          <w:color w:val="FF0000"/>
        </w:rPr>
        <w:t>Corrected</w:t>
      </w:r>
    </w:p>
    <w:p w14:paraId="58307B86" w14:textId="77777777" w:rsidR="006107C2" w:rsidRDefault="006107C2"/>
    <w:p w14:paraId="2745543E" w14:textId="4F3F5A7B" w:rsidR="00933CE5" w:rsidRDefault="00933CE5">
      <w:r w:rsidRPr="00933CE5">
        <w:t>L269: I would add the incubation temps here again to remind the reader.</w:t>
      </w:r>
      <w:r w:rsidRPr="00933CE5">
        <w:br/>
      </w:r>
      <w:r>
        <w:t>R2.14</w:t>
      </w:r>
    </w:p>
    <w:p w14:paraId="67F7373C" w14:textId="77777777" w:rsidR="00933CE5" w:rsidRDefault="00933CE5"/>
    <w:p w14:paraId="28088074" w14:textId="77777777" w:rsidR="006107C2" w:rsidRDefault="00933CE5">
      <w:r w:rsidRPr="00933CE5">
        <w:t>L278: "of the thermal environment"</w:t>
      </w:r>
    </w:p>
    <w:p w14:paraId="3F748BCF" w14:textId="6934B815" w:rsidR="00933CE5" w:rsidRDefault="006107C2">
      <w:r w:rsidRPr="006107C2">
        <w:rPr>
          <w:color w:val="FF0000"/>
        </w:rPr>
        <w:t>Corrected</w:t>
      </w:r>
      <w:r w:rsidR="00933CE5" w:rsidRPr="00933CE5">
        <w:br/>
      </w:r>
    </w:p>
    <w:p w14:paraId="0CBD33E4" w14:textId="3B355684" w:rsidR="00933CE5" w:rsidRDefault="00933CE5">
      <w:r w:rsidRPr="00933CE5">
        <w:t xml:space="preserve">L288: I was a bit confused at first what you mean by </w:t>
      </w:r>
      <w:proofErr w:type="gramStart"/>
      <w:r w:rsidRPr="00933CE5">
        <w:t>sex-reverse</w:t>
      </w:r>
      <w:proofErr w:type="gramEnd"/>
      <w:r w:rsidRPr="00933CE5">
        <w:t>. I suggest adding "under certain incubation regimes" to make clear that this is related to incubation temperatures.</w:t>
      </w:r>
      <w:r w:rsidRPr="00933CE5">
        <w:br/>
      </w:r>
      <w:r w:rsidR="003A3B2B" w:rsidRPr="003A3B2B">
        <w:rPr>
          <w:color w:val="FF0000"/>
        </w:rPr>
        <w:t xml:space="preserve">We </w:t>
      </w:r>
      <w:r w:rsidR="003A3B2B">
        <w:rPr>
          <w:color w:val="FF0000"/>
        </w:rPr>
        <w:t xml:space="preserve">have </w:t>
      </w:r>
      <w:r w:rsidR="003A3B2B" w:rsidRPr="003A3B2B">
        <w:rPr>
          <w:color w:val="FF0000"/>
        </w:rPr>
        <w:t>replaced the last part of the sentence with “</w:t>
      </w:r>
      <w:r w:rsidR="003A3B2B" w:rsidRPr="003A3B2B">
        <w:rPr>
          <w:color w:val="FF0000"/>
          <w:lang w:val="en-GB"/>
        </w:rPr>
        <w:t>under cold incubation temperatures” to clarify this</w:t>
      </w:r>
    </w:p>
    <w:p w14:paraId="2ABA84DB" w14:textId="77777777" w:rsidR="00933CE5" w:rsidRDefault="00933CE5"/>
    <w:p w14:paraId="38DBCDD2" w14:textId="77777777" w:rsidR="006107C2" w:rsidRDefault="00933CE5">
      <w:r w:rsidRPr="00933CE5">
        <w:t xml:space="preserve">Table 1: there is a type. I </w:t>
      </w:r>
      <w:proofErr w:type="gramStart"/>
      <w:r w:rsidRPr="00933CE5">
        <w:t>says</w:t>
      </w:r>
      <w:proofErr w:type="gramEnd"/>
      <w:r w:rsidRPr="00933CE5">
        <w:t xml:space="preserve"> "Specie" instead of "Species".</w:t>
      </w:r>
    </w:p>
    <w:p w14:paraId="4B4D6561" w14:textId="533EE750" w:rsidR="009D03E2" w:rsidRDefault="006107C2">
      <w:r w:rsidRPr="006107C2">
        <w:rPr>
          <w:color w:val="FF0000"/>
        </w:rPr>
        <w:t>Corrected</w:t>
      </w:r>
      <w:r w:rsidR="00933CE5" w:rsidRPr="00933CE5">
        <w:br/>
      </w:r>
      <w:r w:rsidR="00933CE5" w:rsidRPr="00933CE5">
        <w:br/>
        <w:t>I very much enjoyed reading this MS.</w:t>
      </w:r>
      <w:r w:rsidR="00933CE5" w:rsidRPr="00933CE5">
        <w:br/>
        <w:t>Birgit Szabo</w:t>
      </w:r>
    </w:p>
    <w:sectPr w:rsidR="009D03E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Daniel Noble" w:date="2024-08-30T15:12:00Z" w:initials="DN">
    <w:p w14:paraId="5144B475" w14:textId="51B42519" w:rsidR="00F431F5" w:rsidRDefault="00F431F5">
      <w:pPr>
        <w:pStyle w:val="CommentText"/>
      </w:pPr>
      <w:r>
        <w:rPr>
          <w:rStyle w:val="CommentReference"/>
        </w:rPr>
        <w:annotationRef/>
      </w:r>
      <w:r>
        <w:t>How, be specific about what you did.</w:t>
      </w:r>
    </w:p>
  </w:comment>
  <w:comment w:id="51" w:author="Daniel Noble" w:date="2024-08-30T15:57:00Z" w:initials="DN">
    <w:p w14:paraId="6938AB5D" w14:textId="47EBA8DC" w:rsidR="00AC7FD5" w:rsidRDefault="00AC7FD5">
      <w:pPr>
        <w:pStyle w:val="CommentText"/>
      </w:pPr>
      <w:r>
        <w:rPr>
          <w:rStyle w:val="CommentReference"/>
        </w:rPr>
        <w:annotationRef/>
      </w:r>
      <w:r>
        <w:t>Pablo. I suggest simply revising the sentence in the MS to Editors suggestion: i.e., something along the lines like “</w:t>
      </w:r>
      <w:r w:rsidRPr="00933CE5">
        <w:t xml:space="preserve">the p </w:t>
      </w:r>
      <w:proofErr w:type="spellStart"/>
      <w:r w:rsidRPr="00933CE5">
        <w:t>mcmc</w:t>
      </w:r>
      <w:proofErr w:type="spellEnd"/>
      <w:r w:rsidRPr="00933CE5">
        <w:t xml:space="preserve"> tests the null hypothesis that the slope or slope contrasts are zero</w:t>
      </w:r>
      <w:r>
        <w:t>” It does not need to be as long winded was what I have written above.</w:t>
      </w:r>
    </w:p>
  </w:comment>
  <w:comment w:id="54" w:author="Daniel Noble" w:date="2024-08-30T15:58:00Z" w:initials="DN">
    <w:p w14:paraId="31DEDEE6" w14:textId="6FBEDC1E" w:rsidR="008A2BC6" w:rsidRDefault="008A2BC6">
      <w:pPr>
        <w:pStyle w:val="CommentText"/>
      </w:pPr>
      <w:r>
        <w:rPr>
          <w:rStyle w:val="CommentReference"/>
        </w:rPr>
        <w:annotationRef/>
      </w:r>
      <w:r>
        <w:t>What is big? They may ask. Maybe give dimensions.</w:t>
      </w:r>
    </w:p>
  </w:comment>
  <w:comment w:id="56" w:author="Daniel Noble" w:date="2024-08-30T16:02:00Z" w:initials="DN">
    <w:p w14:paraId="755F70E0" w14:textId="47C959F4" w:rsidR="00740DFF" w:rsidRDefault="00740DFF">
      <w:pPr>
        <w:pStyle w:val="CommentText"/>
      </w:pPr>
      <w:r>
        <w:rPr>
          <w:rStyle w:val="CommentReference"/>
        </w:rPr>
        <w:annotationRef/>
      </w:r>
      <w:r>
        <w:t>Is it British spelling?</w:t>
      </w:r>
    </w:p>
  </w:comment>
  <w:comment w:id="75" w:author="Daniel Noble" w:date="2024-08-30T16:16:00Z" w:initials="DN">
    <w:p w14:paraId="6759DEEB" w14:textId="62281B5F" w:rsidR="00485234" w:rsidRDefault="00485234">
      <w:pPr>
        <w:pStyle w:val="CommentText"/>
      </w:pPr>
      <w:r>
        <w:rPr>
          <w:rStyle w:val="CommentReference"/>
        </w:rPr>
        <w:annotationRef/>
      </w:r>
      <w:r>
        <w:t xml:space="preserve">This seems repetitive with the above, so why not just keep this as it’s more detailed. </w:t>
      </w:r>
    </w:p>
  </w:comment>
  <w:comment w:id="100" w:author="Daniel Noble" w:date="2024-08-30T16:21:00Z" w:initials="DN">
    <w:p w14:paraId="74C7B187" w14:textId="797C2EA6" w:rsidR="004F0C37" w:rsidRDefault="004F0C37">
      <w:pPr>
        <w:pStyle w:val="CommentText"/>
      </w:pPr>
      <w:r>
        <w:rPr>
          <w:rStyle w:val="CommentReference"/>
        </w:rPr>
        <w:annotationRef/>
      </w:r>
      <w:r>
        <w:t>Make sure to add kar</w:t>
      </w:r>
    </w:p>
  </w:comment>
  <w:comment w:id="105" w:author="Daniel Noble" w:date="2024-08-30T16:23:00Z" w:initials="DN">
    <w:p w14:paraId="17272CA9" w14:textId="30C42265" w:rsidR="00B74FCF" w:rsidRDefault="00B74FCF">
      <w:pPr>
        <w:pStyle w:val="CommentText"/>
      </w:pPr>
      <w:r>
        <w:rPr>
          <w:rStyle w:val="CommentReference"/>
        </w:rPr>
        <w:annotationRef/>
      </w:r>
      <w:r>
        <w:t xml:space="preserve">See my response above. I think this can be dealt with more simply by simply citing </w:t>
      </w:r>
      <w:proofErr w:type="spellStart"/>
      <w:r>
        <w:t>Ondi’s</w:t>
      </w:r>
      <w:proofErr w:type="spellEnd"/>
      <w:r>
        <w:t xml:space="preserve"> work, it has the experiment they are looking for, see Fig 1 in that paper.</w:t>
      </w:r>
    </w:p>
  </w:comment>
  <w:comment w:id="118" w:author="Daniel Noble" w:date="2024-08-30T16:30:00Z" w:initials="DN">
    <w:p w14:paraId="2748C26E" w14:textId="4907A0F5" w:rsidR="00AC7624" w:rsidRDefault="00AC7624">
      <w:pPr>
        <w:pStyle w:val="CommentText"/>
      </w:pPr>
      <w:r>
        <w:rPr>
          <w:rStyle w:val="CommentReference"/>
        </w:rPr>
        <w:annotationRef/>
      </w:r>
      <w:r>
        <w:t xml:space="preserve">OK, but you need to state if it changes your results or not. If not, you should </w:t>
      </w:r>
      <w:proofErr w:type="gramStart"/>
      <w:r>
        <w:t>definitely state</w:t>
      </w:r>
      <w:proofErr w:type="gramEnd"/>
      <w:r>
        <w:t xml:space="preserve"> so.</w:t>
      </w:r>
    </w:p>
  </w:comment>
  <w:comment w:id="120" w:author="Daniel Noble" w:date="2024-08-30T16:31:00Z" w:initials="DN">
    <w:p w14:paraId="34550C11" w14:textId="181603DD" w:rsidR="00EC5A09" w:rsidRDefault="00EC5A09">
      <w:pPr>
        <w:pStyle w:val="CommentText"/>
      </w:pPr>
      <w:r>
        <w:rPr>
          <w:rStyle w:val="CommentReference"/>
        </w:rPr>
        <w:annotationRef/>
      </w:r>
      <w:r>
        <w:t>OK, still needs some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44B475" w15:done="0"/>
  <w15:commentEx w15:paraId="6938AB5D" w15:done="0"/>
  <w15:commentEx w15:paraId="31DEDEE6" w15:done="0"/>
  <w15:commentEx w15:paraId="755F70E0" w15:done="0"/>
  <w15:commentEx w15:paraId="6759DEEB" w15:done="0"/>
  <w15:commentEx w15:paraId="74C7B187" w15:done="0"/>
  <w15:commentEx w15:paraId="17272CA9" w15:done="0"/>
  <w15:commentEx w15:paraId="2748C26E" w15:done="0"/>
  <w15:commentEx w15:paraId="34550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D6922A" w16cex:dateUtc="2024-08-30T05:12:00Z"/>
  <w16cex:commentExtensible w16cex:durableId="14F5619F" w16cex:dateUtc="2024-08-30T05:57:00Z"/>
  <w16cex:commentExtensible w16cex:durableId="3AA47A32" w16cex:dateUtc="2024-08-30T05:58:00Z"/>
  <w16cex:commentExtensible w16cex:durableId="45660765" w16cex:dateUtc="2024-08-30T06:02:00Z"/>
  <w16cex:commentExtensible w16cex:durableId="6AB0CFF6" w16cex:dateUtc="2024-08-30T06:16:00Z"/>
  <w16cex:commentExtensible w16cex:durableId="1BFA52CE" w16cex:dateUtc="2024-08-30T06:21:00Z"/>
  <w16cex:commentExtensible w16cex:durableId="7AC14A60" w16cex:dateUtc="2024-08-30T06:23:00Z"/>
  <w16cex:commentExtensible w16cex:durableId="6E383CD0" w16cex:dateUtc="2024-08-30T06:30:00Z"/>
  <w16cex:commentExtensible w16cex:durableId="0AE2EE55" w16cex:dateUtc="2024-08-30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44B475" w16cid:durableId="0AD6922A"/>
  <w16cid:commentId w16cid:paraId="6938AB5D" w16cid:durableId="14F5619F"/>
  <w16cid:commentId w16cid:paraId="31DEDEE6" w16cid:durableId="3AA47A32"/>
  <w16cid:commentId w16cid:paraId="755F70E0" w16cid:durableId="45660765"/>
  <w16cid:commentId w16cid:paraId="6759DEEB" w16cid:durableId="6AB0CFF6"/>
  <w16cid:commentId w16cid:paraId="74C7B187" w16cid:durableId="1BFA52CE"/>
  <w16cid:commentId w16cid:paraId="17272CA9" w16cid:durableId="7AC14A60"/>
  <w16cid:commentId w16cid:paraId="2748C26E" w16cid:durableId="6E383CD0"/>
  <w16cid:commentId w16cid:paraId="34550C11" w16cid:durableId="0AE2EE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E4D"/>
    <w:multiLevelType w:val="hybridMultilevel"/>
    <w:tmpl w:val="636C94A6"/>
    <w:lvl w:ilvl="0" w:tplc="1D5214C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97EB0"/>
    <w:multiLevelType w:val="hybridMultilevel"/>
    <w:tmpl w:val="847C1234"/>
    <w:lvl w:ilvl="0" w:tplc="3B94ECF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A51479"/>
    <w:multiLevelType w:val="hybridMultilevel"/>
    <w:tmpl w:val="C038ABC2"/>
    <w:lvl w:ilvl="0" w:tplc="A5F89104">
      <w:start w:val="5"/>
      <w:numFmt w:val="bullet"/>
      <w:lvlText w:val="-"/>
      <w:lvlJc w:val="left"/>
      <w:pPr>
        <w:ind w:left="720" w:hanging="360"/>
      </w:pPr>
      <w:rPr>
        <w:rFonts w:ascii="Times New Roman" w:eastAsiaTheme="minorHAnsi"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48655">
    <w:abstractNumId w:val="2"/>
  </w:num>
  <w:num w:numId="2" w16cid:durableId="1697195727">
    <w:abstractNumId w:val="0"/>
  </w:num>
  <w:num w:numId="3" w16cid:durableId="8106317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Noble">
    <w15:presenceInfo w15:providerId="AD" w15:userId="S::u5062688@anu.edu.au::cd1442c4-8911-414d-88db-662b5685b55e"/>
  </w15:person>
  <w15:person w15:author="Pablo Recio Santiago">
    <w15:presenceInfo w15:providerId="AD" w15:userId="S::u7409838@anu.edu.au::a34932a4-2f5f-4cbd-b3e5-1b1a65eac0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E5"/>
    <w:rsid w:val="000071C6"/>
    <w:rsid w:val="00063405"/>
    <w:rsid w:val="000C0C27"/>
    <w:rsid w:val="000C306A"/>
    <w:rsid w:val="000D2FCD"/>
    <w:rsid w:val="001301E3"/>
    <w:rsid w:val="00146908"/>
    <w:rsid w:val="00161A46"/>
    <w:rsid w:val="00166022"/>
    <w:rsid w:val="00172A06"/>
    <w:rsid w:val="001B6EF5"/>
    <w:rsid w:val="00206DBF"/>
    <w:rsid w:val="002277DA"/>
    <w:rsid w:val="002428D1"/>
    <w:rsid w:val="002612E2"/>
    <w:rsid w:val="00291206"/>
    <w:rsid w:val="002C026B"/>
    <w:rsid w:val="002E4B2F"/>
    <w:rsid w:val="003614B7"/>
    <w:rsid w:val="003948E6"/>
    <w:rsid w:val="003A3B2B"/>
    <w:rsid w:val="003D575A"/>
    <w:rsid w:val="00442021"/>
    <w:rsid w:val="00483AF0"/>
    <w:rsid w:val="00485234"/>
    <w:rsid w:val="00494B6A"/>
    <w:rsid w:val="004D2CC9"/>
    <w:rsid w:val="004F0C37"/>
    <w:rsid w:val="005305A1"/>
    <w:rsid w:val="005315FA"/>
    <w:rsid w:val="00540951"/>
    <w:rsid w:val="0056673A"/>
    <w:rsid w:val="00572AC0"/>
    <w:rsid w:val="005A561A"/>
    <w:rsid w:val="005B7E73"/>
    <w:rsid w:val="006107C2"/>
    <w:rsid w:val="006379CC"/>
    <w:rsid w:val="00702D4D"/>
    <w:rsid w:val="00740DFF"/>
    <w:rsid w:val="00770E95"/>
    <w:rsid w:val="00781A0D"/>
    <w:rsid w:val="007B653B"/>
    <w:rsid w:val="007C16CC"/>
    <w:rsid w:val="008219EF"/>
    <w:rsid w:val="008227BB"/>
    <w:rsid w:val="0083006B"/>
    <w:rsid w:val="008362C0"/>
    <w:rsid w:val="0086038B"/>
    <w:rsid w:val="008609DF"/>
    <w:rsid w:val="008A2BC6"/>
    <w:rsid w:val="008C5E98"/>
    <w:rsid w:val="00924015"/>
    <w:rsid w:val="00933CE5"/>
    <w:rsid w:val="009927F8"/>
    <w:rsid w:val="009D03E2"/>
    <w:rsid w:val="00A1450D"/>
    <w:rsid w:val="00A33ED1"/>
    <w:rsid w:val="00A4160B"/>
    <w:rsid w:val="00AB07F1"/>
    <w:rsid w:val="00AB3DCE"/>
    <w:rsid w:val="00AC7624"/>
    <w:rsid w:val="00AC7FD5"/>
    <w:rsid w:val="00AE46FF"/>
    <w:rsid w:val="00AF319A"/>
    <w:rsid w:val="00B527F3"/>
    <w:rsid w:val="00B74FCF"/>
    <w:rsid w:val="00B869E5"/>
    <w:rsid w:val="00B92739"/>
    <w:rsid w:val="00BA4D08"/>
    <w:rsid w:val="00C03660"/>
    <w:rsid w:val="00C6102E"/>
    <w:rsid w:val="00CA069D"/>
    <w:rsid w:val="00CE7645"/>
    <w:rsid w:val="00D631EA"/>
    <w:rsid w:val="00D83E13"/>
    <w:rsid w:val="00DE2386"/>
    <w:rsid w:val="00DF412E"/>
    <w:rsid w:val="00E256D4"/>
    <w:rsid w:val="00EC5A09"/>
    <w:rsid w:val="00F431F5"/>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595A"/>
  <w15:chartTrackingRefBased/>
  <w15:docId w15:val="{F028225E-9F91-7841-8D4F-A7CF2D05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CE5"/>
    <w:rPr>
      <w:color w:val="467886" w:themeColor="hyperlink"/>
      <w:u w:val="single"/>
    </w:rPr>
  </w:style>
  <w:style w:type="character" w:styleId="UnresolvedMention">
    <w:name w:val="Unresolved Mention"/>
    <w:basedOn w:val="DefaultParagraphFont"/>
    <w:uiPriority w:val="99"/>
    <w:semiHidden/>
    <w:unhideWhenUsed/>
    <w:rsid w:val="00933CE5"/>
    <w:rPr>
      <w:color w:val="605E5C"/>
      <w:shd w:val="clear" w:color="auto" w:fill="E1DFDD"/>
    </w:rPr>
  </w:style>
  <w:style w:type="paragraph" w:styleId="ListParagraph">
    <w:name w:val="List Paragraph"/>
    <w:basedOn w:val="Normal"/>
    <w:uiPriority w:val="34"/>
    <w:qFormat/>
    <w:rsid w:val="00C6102E"/>
    <w:pPr>
      <w:ind w:left="720"/>
      <w:contextualSpacing/>
    </w:pPr>
  </w:style>
  <w:style w:type="paragraph" w:styleId="Revision">
    <w:name w:val="Revision"/>
    <w:hidden/>
    <w:uiPriority w:val="99"/>
    <w:semiHidden/>
    <w:rsid w:val="00572AC0"/>
  </w:style>
  <w:style w:type="character" w:styleId="CommentReference">
    <w:name w:val="annotation reference"/>
    <w:basedOn w:val="DefaultParagraphFont"/>
    <w:uiPriority w:val="99"/>
    <w:semiHidden/>
    <w:unhideWhenUsed/>
    <w:rsid w:val="00F431F5"/>
    <w:rPr>
      <w:sz w:val="16"/>
      <w:szCs w:val="16"/>
    </w:rPr>
  </w:style>
  <w:style w:type="paragraph" w:styleId="CommentText">
    <w:name w:val="annotation text"/>
    <w:basedOn w:val="Normal"/>
    <w:link w:val="CommentTextChar"/>
    <w:uiPriority w:val="99"/>
    <w:semiHidden/>
    <w:unhideWhenUsed/>
    <w:rsid w:val="00F431F5"/>
    <w:rPr>
      <w:sz w:val="20"/>
      <w:szCs w:val="20"/>
    </w:rPr>
  </w:style>
  <w:style w:type="character" w:customStyle="1" w:styleId="CommentTextChar">
    <w:name w:val="Comment Text Char"/>
    <w:basedOn w:val="DefaultParagraphFont"/>
    <w:link w:val="CommentText"/>
    <w:uiPriority w:val="99"/>
    <w:semiHidden/>
    <w:rsid w:val="00F431F5"/>
    <w:rPr>
      <w:sz w:val="20"/>
      <w:szCs w:val="20"/>
    </w:rPr>
  </w:style>
  <w:style w:type="paragraph" w:styleId="CommentSubject">
    <w:name w:val="annotation subject"/>
    <w:basedOn w:val="CommentText"/>
    <w:next w:val="CommentText"/>
    <w:link w:val="CommentSubjectChar"/>
    <w:uiPriority w:val="99"/>
    <w:semiHidden/>
    <w:unhideWhenUsed/>
    <w:rsid w:val="00F431F5"/>
    <w:rPr>
      <w:b/>
      <w:bCs/>
    </w:rPr>
  </w:style>
  <w:style w:type="character" w:customStyle="1" w:styleId="CommentSubjectChar">
    <w:name w:val="Comment Subject Char"/>
    <w:basedOn w:val="CommentTextChar"/>
    <w:link w:val="CommentSubject"/>
    <w:uiPriority w:val="99"/>
    <w:semiHidden/>
    <w:rsid w:val="00F431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87322">
      <w:bodyDiv w:val="1"/>
      <w:marLeft w:val="0"/>
      <w:marRight w:val="0"/>
      <w:marTop w:val="0"/>
      <w:marBottom w:val="0"/>
      <w:divBdr>
        <w:top w:val="none" w:sz="0" w:space="0" w:color="auto"/>
        <w:left w:val="none" w:sz="0" w:space="0" w:color="auto"/>
        <w:bottom w:val="none" w:sz="0" w:space="0" w:color="auto"/>
        <w:right w:val="none" w:sz="0" w:space="0" w:color="auto"/>
      </w:divBdr>
      <w:divsChild>
        <w:div w:id="1577520449">
          <w:marLeft w:val="0"/>
          <w:marRight w:val="0"/>
          <w:marTop w:val="0"/>
          <w:marBottom w:val="0"/>
          <w:divBdr>
            <w:top w:val="none" w:sz="0" w:space="0" w:color="auto"/>
            <w:left w:val="none" w:sz="0" w:space="0" w:color="auto"/>
            <w:bottom w:val="none" w:sz="0" w:space="0" w:color="auto"/>
            <w:right w:val="none" w:sz="0" w:space="0" w:color="auto"/>
          </w:divBdr>
          <w:divsChild>
            <w:div w:id="13884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638">
      <w:bodyDiv w:val="1"/>
      <w:marLeft w:val="0"/>
      <w:marRight w:val="0"/>
      <w:marTop w:val="0"/>
      <w:marBottom w:val="0"/>
      <w:divBdr>
        <w:top w:val="none" w:sz="0" w:space="0" w:color="auto"/>
        <w:left w:val="none" w:sz="0" w:space="0" w:color="auto"/>
        <w:bottom w:val="none" w:sz="0" w:space="0" w:color="auto"/>
        <w:right w:val="none" w:sz="0" w:space="0" w:color="auto"/>
      </w:divBdr>
      <w:divsChild>
        <w:div w:id="1516531607">
          <w:marLeft w:val="0"/>
          <w:marRight w:val="0"/>
          <w:marTop w:val="0"/>
          <w:marBottom w:val="0"/>
          <w:divBdr>
            <w:top w:val="none" w:sz="0" w:space="0" w:color="auto"/>
            <w:left w:val="none" w:sz="0" w:space="0" w:color="auto"/>
            <w:bottom w:val="none" w:sz="0" w:space="0" w:color="auto"/>
            <w:right w:val="none" w:sz="0" w:space="0" w:color="auto"/>
          </w:divBdr>
          <w:divsChild>
            <w:div w:id="1526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192">
      <w:bodyDiv w:val="1"/>
      <w:marLeft w:val="0"/>
      <w:marRight w:val="0"/>
      <w:marTop w:val="0"/>
      <w:marBottom w:val="0"/>
      <w:divBdr>
        <w:top w:val="none" w:sz="0" w:space="0" w:color="auto"/>
        <w:left w:val="none" w:sz="0" w:space="0" w:color="auto"/>
        <w:bottom w:val="none" w:sz="0" w:space="0" w:color="auto"/>
        <w:right w:val="none" w:sz="0" w:space="0" w:color="auto"/>
      </w:divBdr>
      <w:divsChild>
        <w:div w:id="1732927570">
          <w:marLeft w:val="0"/>
          <w:marRight w:val="0"/>
          <w:marTop w:val="0"/>
          <w:marBottom w:val="0"/>
          <w:divBdr>
            <w:top w:val="none" w:sz="0" w:space="0" w:color="auto"/>
            <w:left w:val="none" w:sz="0" w:space="0" w:color="auto"/>
            <w:bottom w:val="none" w:sz="0" w:space="0" w:color="auto"/>
            <w:right w:val="none" w:sz="0" w:space="0" w:color="auto"/>
          </w:divBdr>
          <w:divsChild>
            <w:div w:id="8799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143">
      <w:bodyDiv w:val="1"/>
      <w:marLeft w:val="0"/>
      <w:marRight w:val="0"/>
      <w:marTop w:val="0"/>
      <w:marBottom w:val="0"/>
      <w:divBdr>
        <w:top w:val="none" w:sz="0" w:space="0" w:color="auto"/>
        <w:left w:val="none" w:sz="0" w:space="0" w:color="auto"/>
        <w:bottom w:val="none" w:sz="0" w:space="0" w:color="auto"/>
        <w:right w:val="none" w:sz="0" w:space="0" w:color="auto"/>
      </w:divBdr>
      <w:divsChild>
        <w:div w:id="1497769435">
          <w:marLeft w:val="0"/>
          <w:marRight w:val="0"/>
          <w:marTop w:val="0"/>
          <w:marBottom w:val="0"/>
          <w:divBdr>
            <w:top w:val="none" w:sz="0" w:space="0" w:color="auto"/>
            <w:left w:val="none" w:sz="0" w:space="0" w:color="auto"/>
            <w:bottom w:val="none" w:sz="0" w:space="0" w:color="auto"/>
            <w:right w:val="none" w:sz="0" w:space="0" w:color="auto"/>
          </w:divBdr>
          <w:divsChild>
            <w:div w:id="4925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7409838/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Pablo Recio Santiago</cp:lastModifiedBy>
  <cp:revision>21</cp:revision>
  <dcterms:created xsi:type="dcterms:W3CDTF">2024-08-27T22:28:00Z</dcterms:created>
  <dcterms:modified xsi:type="dcterms:W3CDTF">2024-08-30T10:18:00Z</dcterms:modified>
</cp:coreProperties>
</file>