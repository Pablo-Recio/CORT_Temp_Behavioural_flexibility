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43CDF" w14:textId="77777777" w:rsidR="005C5C2D" w:rsidRPr="000458C1" w:rsidRDefault="005C5C2D" w:rsidP="005C5C2D">
      <w:pPr>
        <w:spacing w:after="0" w:line="360" w:lineRule="auto"/>
        <w:rPr>
          <w:rFonts w:ascii="Times New Roman" w:hAnsi="Times New Roman" w:cs="Times New Roman"/>
          <w:lang w:val="en-GB"/>
        </w:rPr>
      </w:pPr>
      <w:r w:rsidRPr="000458C1">
        <w:rPr>
          <w:rFonts w:ascii="Times New Roman" w:hAnsi="Times New Roman" w:cs="Times New Roman"/>
          <w:b/>
          <w:bCs/>
          <w:lang w:val="en-GB"/>
        </w:rPr>
        <w:t>Table S1</w:t>
      </w:r>
    </w:p>
    <w:p w14:paraId="05CFF3B5" w14:textId="323157ED" w:rsidR="005C5C2D" w:rsidRPr="000458C1" w:rsidRDefault="005C5C2D" w:rsidP="005C5C2D">
      <w:pPr>
        <w:pStyle w:val="FirstParagraph"/>
        <w:spacing w:after="0" w:line="360" w:lineRule="auto"/>
        <w:jc w:val="both"/>
        <w:rPr>
          <w:rFonts w:cs="Times New Roman"/>
          <w:lang w:val="en-GB"/>
        </w:rPr>
      </w:pPr>
      <w:r w:rsidRPr="000458C1">
        <w:rPr>
          <w:rFonts w:cs="Times New Roman"/>
          <w:lang w:val="en-GB"/>
        </w:rPr>
        <w:t xml:space="preserve">Estimates of reversal learning </w:t>
      </w:r>
      <w:proofErr w:type="gramStart"/>
      <w:r w:rsidRPr="000458C1">
        <w:rPr>
          <w:rFonts w:cs="Times New Roman"/>
          <w:lang w:val="en-GB"/>
        </w:rPr>
        <w:t>slope</w:t>
      </w:r>
      <w:proofErr w:type="gramEnd"/>
      <w:r w:rsidRPr="000458C1">
        <w:rPr>
          <w:rFonts w:cs="Times New Roman"/>
          <w:lang w:val="en-GB"/>
        </w:rPr>
        <w:t xml:space="preserve"> for all the different treatments per each task, species and group</w:t>
      </w:r>
    </w:p>
    <w:tbl>
      <w:tblPr>
        <w:tblW w:w="5000" w:type="pct"/>
        <w:jc w:val="center"/>
        <w:tblBorders>
          <w:top w:val="single" w:sz="4" w:space="0" w:color="auto"/>
          <w:bottom w:val="single" w:sz="4" w:space="0" w:color="auto"/>
        </w:tblBorders>
        <w:tblLook w:val="0420" w:firstRow="1" w:lastRow="0" w:firstColumn="0" w:lastColumn="0" w:noHBand="0" w:noVBand="1"/>
      </w:tblPr>
      <w:tblGrid>
        <w:gridCol w:w="1966"/>
        <w:gridCol w:w="2939"/>
        <w:gridCol w:w="1140"/>
        <w:gridCol w:w="1958"/>
        <w:gridCol w:w="1357"/>
      </w:tblGrid>
      <w:tr w:rsidR="000458C1" w:rsidRPr="000458C1" w14:paraId="5165F212" w14:textId="77777777" w:rsidTr="00510CA6">
        <w:trPr>
          <w:tblHeader/>
          <w:jc w:val="center"/>
        </w:trPr>
        <w:tc>
          <w:tcPr>
            <w:tcW w:w="105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649D292"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r w:rsidRPr="000458C1">
              <w:rPr>
                <w:rFonts w:ascii="Times New Roman" w:eastAsia="Helvetica" w:hAnsi="Times New Roman" w:cs="Times New Roman"/>
                <w:lang w:val="en-GB"/>
              </w:rPr>
              <w:t>Specie</w:t>
            </w:r>
            <w:r w:rsidR="00510CA6" w:rsidRPr="000458C1">
              <w:rPr>
                <w:rFonts w:ascii="Times New Roman" w:eastAsia="Helvetica" w:hAnsi="Times New Roman" w:cs="Times New Roman"/>
                <w:lang w:val="en-GB"/>
              </w:rPr>
              <w:t>s</w:t>
            </w:r>
          </w:p>
        </w:tc>
        <w:tc>
          <w:tcPr>
            <w:tcW w:w="157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92000FC"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r w:rsidRPr="000458C1">
              <w:rPr>
                <w:rFonts w:ascii="Times New Roman" w:eastAsia="Helvetica" w:hAnsi="Times New Roman" w:cs="Times New Roman"/>
                <w:lang w:val="en-GB"/>
              </w:rPr>
              <w:t>Treatment</w:t>
            </w:r>
          </w:p>
        </w:tc>
        <w:tc>
          <w:tcPr>
            <w:tcW w:w="60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7BD28422"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r w:rsidRPr="000458C1">
              <w:rPr>
                <w:rFonts w:ascii="Times New Roman" w:eastAsia="Helvetica" w:hAnsi="Times New Roman" w:cs="Times New Roman"/>
                <w:lang w:val="en-GB"/>
              </w:rPr>
              <w:t>Mean</w:t>
            </w:r>
          </w:p>
        </w:tc>
        <w:tc>
          <w:tcPr>
            <w:tcW w:w="104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623FC38"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r w:rsidRPr="000458C1">
              <w:rPr>
                <w:rFonts w:ascii="Times New Roman" w:eastAsia="Helvetica" w:hAnsi="Times New Roman" w:cs="Times New Roman"/>
                <w:lang w:val="en-GB"/>
              </w:rPr>
              <w:t>95% CI</w:t>
            </w:r>
          </w:p>
        </w:tc>
        <w:tc>
          <w:tcPr>
            <w:tcW w:w="72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D8FD187"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r w:rsidRPr="000458C1">
              <w:rPr>
                <w:rFonts w:ascii="Times New Roman" w:eastAsia="Helvetica" w:hAnsi="Times New Roman" w:cs="Times New Roman"/>
                <w:lang w:val="en-GB"/>
              </w:rPr>
              <w:t>pmcmc</w:t>
            </w:r>
          </w:p>
        </w:tc>
      </w:tr>
      <w:tr w:rsidR="000458C1" w:rsidRPr="000458C1" w14:paraId="0EE6E09F" w14:textId="77777777" w:rsidTr="00510CA6">
        <w:trPr>
          <w:jc w:val="center"/>
        </w:trPr>
        <w:tc>
          <w:tcPr>
            <w:tcW w:w="1050" w:type="pct"/>
            <w:tcBorders>
              <w:top w:val="single" w:sz="4" w:space="0" w:color="auto"/>
            </w:tcBorders>
            <w:shd w:val="clear" w:color="auto" w:fill="FFFFFF"/>
            <w:tcMar>
              <w:top w:w="0" w:type="dxa"/>
              <w:left w:w="0" w:type="dxa"/>
              <w:bottom w:w="0" w:type="dxa"/>
              <w:right w:w="0" w:type="dxa"/>
            </w:tcMar>
            <w:vAlign w:val="center"/>
          </w:tcPr>
          <w:p w14:paraId="4F048810"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r w:rsidRPr="000458C1">
              <w:rPr>
                <w:rFonts w:ascii="Times New Roman" w:eastAsia="Helvetica" w:hAnsi="Times New Roman" w:cs="Times New Roman"/>
                <w:i/>
                <w:lang w:val="en-GB"/>
              </w:rPr>
              <w:t>L. delicata</w:t>
            </w:r>
          </w:p>
        </w:tc>
        <w:tc>
          <w:tcPr>
            <w:tcW w:w="1570" w:type="pct"/>
            <w:tcBorders>
              <w:top w:val="single" w:sz="4" w:space="0" w:color="auto"/>
            </w:tcBorders>
            <w:shd w:val="clear" w:color="auto" w:fill="FFFFFF"/>
            <w:tcMar>
              <w:top w:w="0" w:type="dxa"/>
              <w:left w:w="0" w:type="dxa"/>
              <w:bottom w:w="0" w:type="dxa"/>
              <w:right w:w="0" w:type="dxa"/>
            </w:tcMar>
            <w:vAlign w:val="center"/>
          </w:tcPr>
          <w:p w14:paraId="7BE49A63"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CORT-Cold (n = 11)</w:t>
            </w:r>
          </w:p>
        </w:tc>
        <w:tc>
          <w:tcPr>
            <w:tcW w:w="609" w:type="pct"/>
            <w:tcBorders>
              <w:top w:val="single" w:sz="4" w:space="0" w:color="auto"/>
            </w:tcBorders>
            <w:shd w:val="clear" w:color="auto" w:fill="FFFFFF"/>
            <w:tcMar>
              <w:top w:w="0" w:type="dxa"/>
              <w:left w:w="0" w:type="dxa"/>
              <w:bottom w:w="0" w:type="dxa"/>
              <w:right w:w="0" w:type="dxa"/>
            </w:tcMar>
            <w:vAlign w:val="center"/>
          </w:tcPr>
          <w:p w14:paraId="0C03BA3C"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0.041</w:t>
            </w:r>
          </w:p>
        </w:tc>
        <w:tc>
          <w:tcPr>
            <w:tcW w:w="1046" w:type="pct"/>
            <w:tcBorders>
              <w:top w:val="single" w:sz="4" w:space="0" w:color="auto"/>
            </w:tcBorders>
            <w:shd w:val="clear" w:color="auto" w:fill="FFFFFF"/>
            <w:tcMar>
              <w:top w:w="0" w:type="dxa"/>
              <w:left w:w="0" w:type="dxa"/>
              <w:bottom w:w="0" w:type="dxa"/>
              <w:right w:w="0" w:type="dxa"/>
            </w:tcMar>
            <w:vAlign w:val="center"/>
          </w:tcPr>
          <w:p w14:paraId="060C436D" w14:textId="374AACB6" w:rsidR="005C5C2D" w:rsidRPr="000458C1" w:rsidRDefault="005C5C2D" w:rsidP="009C6AD5">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0.023</w:t>
            </w:r>
            <w:r w:rsidR="0083614D">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0.058</w:t>
            </w:r>
          </w:p>
        </w:tc>
        <w:tc>
          <w:tcPr>
            <w:tcW w:w="725" w:type="pct"/>
            <w:tcBorders>
              <w:top w:val="single" w:sz="4" w:space="0" w:color="auto"/>
            </w:tcBorders>
            <w:shd w:val="clear" w:color="auto" w:fill="FFFFFF"/>
            <w:tcMar>
              <w:top w:w="0" w:type="dxa"/>
              <w:left w:w="0" w:type="dxa"/>
              <w:bottom w:w="0" w:type="dxa"/>
              <w:right w:w="0" w:type="dxa"/>
            </w:tcMar>
            <w:vAlign w:val="center"/>
          </w:tcPr>
          <w:p w14:paraId="1F8365D8"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2293EF32" w14:textId="77777777" w:rsidTr="00510CA6">
        <w:trPr>
          <w:jc w:val="center"/>
        </w:trPr>
        <w:tc>
          <w:tcPr>
            <w:tcW w:w="1050" w:type="pct"/>
            <w:shd w:val="clear" w:color="auto" w:fill="FFFFFF"/>
            <w:tcMar>
              <w:top w:w="0" w:type="dxa"/>
              <w:left w:w="0" w:type="dxa"/>
              <w:bottom w:w="0" w:type="dxa"/>
              <w:right w:w="0" w:type="dxa"/>
            </w:tcMar>
            <w:vAlign w:val="center"/>
          </w:tcPr>
          <w:p w14:paraId="4A43DC5F"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N = 47</w:t>
            </w:r>
          </w:p>
        </w:tc>
        <w:tc>
          <w:tcPr>
            <w:tcW w:w="1570" w:type="pct"/>
            <w:shd w:val="clear" w:color="auto" w:fill="FFFFFF"/>
            <w:tcMar>
              <w:top w:w="0" w:type="dxa"/>
              <w:left w:w="0" w:type="dxa"/>
              <w:bottom w:w="0" w:type="dxa"/>
              <w:right w:w="0" w:type="dxa"/>
            </w:tcMar>
            <w:vAlign w:val="center"/>
          </w:tcPr>
          <w:p w14:paraId="286A1396"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Control-Cold (n = 12)</w:t>
            </w:r>
          </w:p>
        </w:tc>
        <w:tc>
          <w:tcPr>
            <w:tcW w:w="609" w:type="pct"/>
            <w:shd w:val="clear" w:color="auto" w:fill="FFFFFF"/>
            <w:tcMar>
              <w:top w:w="0" w:type="dxa"/>
              <w:left w:w="0" w:type="dxa"/>
              <w:bottom w:w="0" w:type="dxa"/>
              <w:right w:w="0" w:type="dxa"/>
            </w:tcMar>
            <w:vAlign w:val="center"/>
          </w:tcPr>
          <w:p w14:paraId="087E2AA0"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0.062</w:t>
            </w:r>
          </w:p>
        </w:tc>
        <w:tc>
          <w:tcPr>
            <w:tcW w:w="1046" w:type="pct"/>
            <w:shd w:val="clear" w:color="auto" w:fill="FFFFFF"/>
            <w:tcMar>
              <w:top w:w="0" w:type="dxa"/>
              <w:left w:w="0" w:type="dxa"/>
              <w:bottom w:w="0" w:type="dxa"/>
              <w:right w:w="0" w:type="dxa"/>
            </w:tcMar>
            <w:vAlign w:val="center"/>
          </w:tcPr>
          <w:p w14:paraId="6B35FA63" w14:textId="46D08CE5"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0.044, 0.081</w:t>
            </w:r>
          </w:p>
        </w:tc>
        <w:tc>
          <w:tcPr>
            <w:tcW w:w="725" w:type="pct"/>
            <w:shd w:val="clear" w:color="auto" w:fill="FFFFFF"/>
            <w:tcMar>
              <w:top w:w="0" w:type="dxa"/>
              <w:left w:w="0" w:type="dxa"/>
              <w:bottom w:w="0" w:type="dxa"/>
              <w:right w:w="0" w:type="dxa"/>
            </w:tcMar>
            <w:vAlign w:val="center"/>
          </w:tcPr>
          <w:p w14:paraId="10D3A5FF"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7A18076A" w14:textId="77777777" w:rsidTr="00510CA6">
        <w:trPr>
          <w:jc w:val="center"/>
        </w:trPr>
        <w:tc>
          <w:tcPr>
            <w:tcW w:w="1050" w:type="pct"/>
            <w:shd w:val="clear" w:color="auto" w:fill="FFFFFF"/>
            <w:tcMar>
              <w:top w:w="0" w:type="dxa"/>
              <w:left w:w="0" w:type="dxa"/>
              <w:bottom w:w="0" w:type="dxa"/>
              <w:right w:w="0" w:type="dxa"/>
            </w:tcMar>
            <w:vAlign w:val="center"/>
          </w:tcPr>
          <w:p w14:paraId="204C168D"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Obs = 1880</w:t>
            </w:r>
          </w:p>
        </w:tc>
        <w:tc>
          <w:tcPr>
            <w:tcW w:w="1570" w:type="pct"/>
            <w:shd w:val="clear" w:color="auto" w:fill="FFFFFF"/>
            <w:tcMar>
              <w:top w:w="0" w:type="dxa"/>
              <w:left w:w="0" w:type="dxa"/>
              <w:bottom w:w="0" w:type="dxa"/>
              <w:right w:w="0" w:type="dxa"/>
            </w:tcMar>
            <w:vAlign w:val="center"/>
          </w:tcPr>
          <w:p w14:paraId="2209DA58"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CORT-Hot (n = 12)</w:t>
            </w:r>
          </w:p>
        </w:tc>
        <w:tc>
          <w:tcPr>
            <w:tcW w:w="609" w:type="pct"/>
            <w:shd w:val="clear" w:color="auto" w:fill="FFFFFF"/>
            <w:tcMar>
              <w:top w:w="0" w:type="dxa"/>
              <w:left w:w="0" w:type="dxa"/>
              <w:bottom w:w="0" w:type="dxa"/>
              <w:right w:w="0" w:type="dxa"/>
            </w:tcMar>
            <w:vAlign w:val="center"/>
          </w:tcPr>
          <w:p w14:paraId="6F0A2181"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0.057</w:t>
            </w:r>
          </w:p>
        </w:tc>
        <w:tc>
          <w:tcPr>
            <w:tcW w:w="1046" w:type="pct"/>
            <w:shd w:val="clear" w:color="auto" w:fill="FFFFFF"/>
            <w:tcMar>
              <w:top w:w="0" w:type="dxa"/>
              <w:left w:w="0" w:type="dxa"/>
              <w:bottom w:w="0" w:type="dxa"/>
              <w:right w:w="0" w:type="dxa"/>
            </w:tcMar>
            <w:vAlign w:val="center"/>
          </w:tcPr>
          <w:p w14:paraId="72B45343" w14:textId="49BA11AC"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0.039, 0.075</w:t>
            </w:r>
          </w:p>
        </w:tc>
        <w:tc>
          <w:tcPr>
            <w:tcW w:w="725" w:type="pct"/>
            <w:shd w:val="clear" w:color="auto" w:fill="FFFFFF"/>
            <w:tcMar>
              <w:top w:w="0" w:type="dxa"/>
              <w:left w:w="0" w:type="dxa"/>
              <w:bottom w:w="0" w:type="dxa"/>
              <w:right w:w="0" w:type="dxa"/>
            </w:tcMar>
            <w:vAlign w:val="center"/>
          </w:tcPr>
          <w:p w14:paraId="0AEB25DB"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26CE31B3" w14:textId="77777777" w:rsidTr="00510CA6">
        <w:trPr>
          <w:jc w:val="center"/>
        </w:trPr>
        <w:tc>
          <w:tcPr>
            <w:tcW w:w="1050" w:type="pct"/>
            <w:shd w:val="clear" w:color="auto" w:fill="FFFFFF"/>
            <w:tcMar>
              <w:top w:w="0" w:type="dxa"/>
              <w:left w:w="0" w:type="dxa"/>
              <w:bottom w:w="0" w:type="dxa"/>
              <w:right w:w="0" w:type="dxa"/>
            </w:tcMar>
            <w:vAlign w:val="center"/>
          </w:tcPr>
          <w:p w14:paraId="06E16AF1"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p>
        </w:tc>
        <w:tc>
          <w:tcPr>
            <w:tcW w:w="1570" w:type="pct"/>
            <w:shd w:val="clear" w:color="auto" w:fill="FFFFFF"/>
            <w:tcMar>
              <w:top w:w="0" w:type="dxa"/>
              <w:left w:w="0" w:type="dxa"/>
              <w:bottom w:w="0" w:type="dxa"/>
              <w:right w:w="0" w:type="dxa"/>
            </w:tcMar>
            <w:vAlign w:val="center"/>
          </w:tcPr>
          <w:p w14:paraId="10D055BA"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Control-Hot (n = 12)</w:t>
            </w:r>
          </w:p>
        </w:tc>
        <w:tc>
          <w:tcPr>
            <w:tcW w:w="609" w:type="pct"/>
            <w:shd w:val="clear" w:color="auto" w:fill="FFFFFF"/>
            <w:tcMar>
              <w:top w:w="0" w:type="dxa"/>
              <w:left w:w="0" w:type="dxa"/>
              <w:bottom w:w="0" w:type="dxa"/>
              <w:right w:w="0" w:type="dxa"/>
            </w:tcMar>
            <w:vAlign w:val="center"/>
          </w:tcPr>
          <w:p w14:paraId="23758090"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0.045</w:t>
            </w:r>
          </w:p>
        </w:tc>
        <w:tc>
          <w:tcPr>
            <w:tcW w:w="1046" w:type="pct"/>
            <w:shd w:val="clear" w:color="auto" w:fill="FFFFFF"/>
            <w:tcMar>
              <w:top w:w="0" w:type="dxa"/>
              <w:left w:w="0" w:type="dxa"/>
              <w:bottom w:w="0" w:type="dxa"/>
              <w:right w:w="0" w:type="dxa"/>
            </w:tcMar>
            <w:vAlign w:val="center"/>
          </w:tcPr>
          <w:p w14:paraId="6DD1CC6E" w14:textId="0244BD38"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0.026, 0.063</w:t>
            </w:r>
          </w:p>
        </w:tc>
        <w:tc>
          <w:tcPr>
            <w:tcW w:w="725" w:type="pct"/>
            <w:shd w:val="clear" w:color="auto" w:fill="FFFFFF"/>
            <w:tcMar>
              <w:top w:w="0" w:type="dxa"/>
              <w:left w:w="0" w:type="dxa"/>
              <w:bottom w:w="0" w:type="dxa"/>
              <w:right w:w="0" w:type="dxa"/>
            </w:tcMar>
            <w:vAlign w:val="center"/>
          </w:tcPr>
          <w:p w14:paraId="249C9A0A"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514581EE" w14:textId="77777777" w:rsidTr="00510CA6">
        <w:trPr>
          <w:jc w:val="center"/>
        </w:trPr>
        <w:tc>
          <w:tcPr>
            <w:tcW w:w="1050" w:type="pct"/>
            <w:shd w:val="clear" w:color="auto" w:fill="FFFFFF"/>
            <w:tcMar>
              <w:top w:w="0" w:type="dxa"/>
              <w:left w:w="0" w:type="dxa"/>
              <w:bottom w:w="0" w:type="dxa"/>
              <w:right w:w="0" w:type="dxa"/>
            </w:tcMar>
            <w:vAlign w:val="center"/>
          </w:tcPr>
          <w:p w14:paraId="4F555F1E"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i/>
                <w:lang w:val="en-GB"/>
              </w:rPr>
              <w:t>L. guichenoti</w:t>
            </w:r>
          </w:p>
        </w:tc>
        <w:tc>
          <w:tcPr>
            <w:tcW w:w="1570" w:type="pct"/>
            <w:shd w:val="clear" w:color="auto" w:fill="FFFFFF"/>
            <w:tcMar>
              <w:top w:w="0" w:type="dxa"/>
              <w:left w:w="0" w:type="dxa"/>
              <w:bottom w:w="0" w:type="dxa"/>
              <w:right w:w="0" w:type="dxa"/>
            </w:tcMar>
            <w:vAlign w:val="center"/>
          </w:tcPr>
          <w:p w14:paraId="192ED97E"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CORT-Cold (n = 10)</w:t>
            </w:r>
          </w:p>
        </w:tc>
        <w:tc>
          <w:tcPr>
            <w:tcW w:w="609" w:type="pct"/>
            <w:shd w:val="clear" w:color="auto" w:fill="FFFFFF"/>
            <w:tcMar>
              <w:top w:w="0" w:type="dxa"/>
              <w:left w:w="0" w:type="dxa"/>
              <w:bottom w:w="0" w:type="dxa"/>
              <w:right w:w="0" w:type="dxa"/>
            </w:tcMar>
            <w:vAlign w:val="center"/>
          </w:tcPr>
          <w:p w14:paraId="355A7736"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0.048</w:t>
            </w:r>
          </w:p>
        </w:tc>
        <w:tc>
          <w:tcPr>
            <w:tcW w:w="1046" w:type="pct"/>
            <w:shd w:val="clear" w:color="auto" w:fill="FFFFFF"/>
            <w:tcMar>
              <w:top w:w="0" w:type="dxa"/>
              <w:left w:w="0" w:type="dxa"/>
              <w:bottom w:w="0" w:type="dxa"/>
              <w:right w:w="0" w:type="dxa"/>
            </w:tcMar>
            <w:vAlign w:val="center"/>
          </w:tcPr>
          <w:p w14:paraId="6A9C348C" w14:textId="221BB6A2"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0.024, 0.073</w:t>
            </w:r>
          </w:p>
        </w:tc>
        <w:tc>
          <w:tcPr>
            <w:tcW w:w="725" w:type="pct"/>
            <w:shd w:val="clear" w:color="auto" w:fill="FFFFFF"/>
            <w:tcMar>
              <w:top w:w="0" w:type="dxa"/>
              <w:left w:w="0" w:type="dxa"/>
              <w:bottom w:w="0" w:type="dxa"/>
              <w:right w:w="0" w:type="dxa"/>
            </w:tcMar>
            <w:vAlign w:val="center"/>
          </w:tcPr>
          <w:p w14:paraId="0598C836"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29EFB460" w14:textId="77777777" w:rsidTr="00510CA6">
        <w:trPr>
          <w:jc w:val="center"/>
        </w:trPr>
        <w:tc>
          <w:tcPr>
            <w:tcW w:w="1050" w:type="pct"/>
            <w:shd w:val="clear" w:color="auto" w:fill="FFFFFF"/>
            <w:tcMar>
              <w:top w:w="0" w:type="dxa"/>
              <w:left w:w="0" w:type="dxa"/>
              <w:bottom w:w="0" w:type="dxa"/>
              <w:right w:w="0" w:type="dxa"/>
            </w:tcMar>
            <w:vAlign w:val="center"/>
          </w:tcPr>
          <w:p w14:paraId="729657C8"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N = 37</w:t>
            </w:r>
          </w:p>
        </w:tc>
        <w:tc>
          <w:tcPr>
            <w:tcW w:w="1570" w:type="pct"/>
            <w:shd w:val="clear" w:color="auto" w:fill="FFFFFF"/>
            <w:tcMar>
              <w:top w:w="0" w:type="dxa"/>
              <w:left w:w="0" w:type="dxa"/>
              <w:bottom w:w="0" w:type="dxa"/>
              <w:right w:w="0" w:type="dxa"/>
            </w:tcMar>
            <w:vAlign w:val="center"/>
          </w:tcPr>
          <w:p w14:paraId="0CB28913"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Control-Cold (n = 7)</w:t>
            </w:r>
          </w:p>
        </w:tc>
        <w:tc>
          <w:tcPr>
            <w:tcW w:w="609" w:type="pct"/>
            <w:shd w:val="clear" w:color="auto" w:fill="FFFFFF"/>
            <w:tcMar>
              <w:top w:w="0" w:type="dxa"/>
              <w:left w:w="0" w:type="dxa"/>
              <w:bottom w:w="0" w:type="dxa"/>
              <w:right w:w="0" w:type="dxa"/>
            </w:tcMar>
            <w:vAlign w:val="center"/>
          </w:tcPr>
          <w:p w14:paraId="3841434B"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0.061</w:t>
            </w:r>
          </w:p>
        </w:tc>
        <w:tc>
          <w:tcPr>
            <w:tcW w:w="1046" w:type="pct"/>
            <w:shd w:val="clear" w:color="auto" w:fill="FFFFFF"/>
            <w:tcMar>
              <w:top w:w="0" w:type="dxa"/>
              <w:left w:w="0" w:type="dxa"/>
              <w:bottom w:w="0" w:type="dxa"/>
              <w:right w:w="0" w:type="dxa"/>
            </w:tcMar>
            <w:vAlign w:val="center"/>
          </w:tcPr>
          <w:p w14:paraId="3ABF6039" w14:textId="1C3A1B8E"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0.032, 0.093</w:t>
            </w:r>
          </w:p>
        </w:tc>
        <w:tc>
          <w:tcPr>
            <w:tcW w:w="725" w:type="pct"/>
            <w:shd w:val="clear" w:color="auto" w:fill="FFFFFF"/>
            <w:tcMar>
              <w:top w:w="0" w:type="dxa"/>
              <w:left w:w="0" w:type="dxa"/>
              <w:bottom w:w="0" w:type="dxa"/>
              <w:right w:w="0" w:type="dxa"/>
            </w:tcMar>
            <w:vAlign w:val="center"/>
          </w:tcPr>
          <w:p w14:paraId="5ADB4B97"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4073DFCF" w14:textId="77777777" w:rsidTr="00510CA6">
        <w:trPr>
          <w:jc w:val="center"/>
        </w:trPr>
        <w:tc>
          <w:tcPr>
            <w:tcW w:w="1050" w:type="pct"/>
            <w:shd w:val="clear" w:color="auto" w:fill="FFFFFF"/>
            <w:tcMar>
              <w:top w:w="0" w:type="dxa"/>
              <w:left w:w="0" w:type="dxa"/>
              <w:bottom w:w="0" w:type="dxa"/>
              <w:right w:w="0" w:type="dxa"/>
            </w:tcMar>
            <w:vAlign w:val="center"/>
          </w:tcPr>
          <w:p w14:paraId="6BE79C84"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Obs = 1480</w:t>
            </w:r>
          </w:p>
        </w:tc>
        <w:tc>
          <w:tcPr>
            <w:tcW w:w="1570" w:type="pct"/>
            <w:shd w:val="clear" w:color="auto" w:fill="FFFFFF"/>
            <w:tcMar>
              <w:top w:w="0" w:type="dxa"/>
              <w:left w:w="0" w:type="dxa"/>
              <w:bottom w:w="0" w:type="dxa"/>
              <w:right w:w="0" w:type="dxa"/>
            </w:tcMar>
            <w:vAlign w:val="center"/>
          </w:tcPr>
          <w:p w14:paraId="2F6C6565"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CORT-Hot (n = 10)</w:t>
            </w:r>
          </w:p>
        </w:tc>
        <w:tc>
          <w:tcPr>
            <w:tcW w:w="609" w:type="pct"/>
            <w:shd w:val="clear" w:color="auto" w:fill="FFFFFF"/>
            <w:tcMar>
              <w:top w:w="0" w:type="dxa"/>
              <w:left w:w="0" w:type="dxa"/>
              <w:bottom w:w="0" w:type="dxa"/>
              <w:right w:w="0" w:type="dxa"/>
            </w:tcMar>
            <w:vAlign w:val="center"/>
          </w:tcPr>
          <w:p w14:paraId="6C7AADD4"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0.065</w:t>
            </w:r>
          </w:p>
        </w:tc>
        <w:tc>
          <w:tcPr>
            <w:tcW w:w="1046" w:type="pct"/>
            <w:shd w:val="clear" w:color="auto" w:fill="FFFFFF"/>
            <w:tcMar>
              <w:top w:w="0" w:type="dxa"/>
              <w:left w:w="0" w:type="dxa"/>
              <w:bottom w:w="0" w:type="dxa"/>
              <w:right w:w="0" w:type="dxa"/>
            </w:tcMar>
            <w:vAlign w:val="center"/>
          </w:tcPr>
          <w:p w14:paraId="396B8B90" w14:textId="7C3FD1A0"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0.041, 0.090</w:t>
            </w:r>
          </w:p>
        </w:tc>
        <w:tc>
          <w:tcPr>
            <w:tcW w:w="725" w:type="pct"/>
            <w:shd w:val="clear" w:color="auto" w:fill="FFFFFF"/>
            <w:tcMar>
              <w:top w:w="0" w:type="dxa"/>
              <w:left w:w="0" w:type="dxa"/>
              <w:bottom w:w="0" w:type="dxa"/>
              <w:right w:w="0" w:type="dxa"/>
            </w:tcMar>
            <w:vAlign w:val="center"/>
          </w:tcPr>
          <w:p w14:paraId="6DD5DC5D"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r w:rsidR="000458C1" w:rsidRPr="000458C1" w14:paraId="1640E1B8" w14:textId="77777777" w:rsidTr="00510CA6">
        <w:trPr>
          <w:jc w:val="center"/>
        </w:trPr>
        <w:tc>
          <w:tcPr>
            <w:tcW w:w="1050" w:type="pct"/>
            <w:shd w:val="clear" w:color="auto" w:fill="FFFFFF"/>
            <w:tcMar>
              <w:top w:w="0" w:type="dxa"/>
              <w:left w:w="0" w:type="dxa"/>
              <w:bottom w:w="0" w:type="dxa"/>
              <w:right w:w="0" w:type="dxa"/>
            </w:tcMar>
            <w:vAlign w:val="center"/>
          </w:tcPr>
          <w:p w14:paraId="385DE423"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lang w:val="en-GB"/>
              </w:rPr>
            </w:pPr>
          </w:p>
        </w:tc>
        <w:tc>
          <w:tcPr>
            <w:tcW w:w="1570" w:type="pct"/>
            <w:shd w:val="clear" w:color="auto" w:fill="FFFFFF"/>
            <w:tcMar>
              <w:top w:w="0" w:type="dxa"/>
              <w:left w:w="0" w:type="dxa"/>
              <w:bottom w:w="0" w:type="dxa"/>
              <w:right w:w="0" w:type="dxa"/>
            </w:tcMar>
            <w:vAlign w:val="center"/>
          </w:tcPr>
          <w:p w14:paraId="0505E7B0"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lang w:val="en-GB"/>
              </w:rPr>
              <w:t>Control-Hot (n = 10)</w:t>
            </w:r>
          </w:p>
        </w:tc>
        <w:tc>
          <w:tcPr>
            <w:tcW w:w="609" w:type="pct"/>
            <w:shd w:val="clear" w:color="auto" w:fill="FFFFFF"/>
            <w:tcMar>
              <w:top w:w="0" w:type="dxa"/>
              <w:left w:w="0" w:type="dxa"/>
              <w:bottom w:w="0" w:type="dxa"/>
              <w:right w:w="0" w:type="dxa"/>
            </w:tcMar>
            <w:vAlign w:val="center"/>
          </w:tcPr>
          <w:p w14:paraId="4E95FDAA"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0.062</w:t>
            </w:r>
          </w:p>
        </w:tc>
        <w:tc>
          <w:tcPr>
            <w:tcW w:w="1046" w:type="pct"/>
            <w:shd w:val="clear" w:color="auto" w:fill="FFFFFF"/>
            <w:tcMar>
              <w:top w:w="0" w:type="dxa"/>
              <w:left w:w="0" w:type="dxa"/>
              <w:bottom w:w="0" w:type="dxa"/>
              <w:right w:w="0" w:type="dxa"/>
            </w:tcMar>
            <w:vAlign w:val="center"/>
          </w:tcPr>
          <w:p w14:paraId="6B313B78" w14:textId="3759EC6C"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0.038, 0.088</w:t>
            </w:r>
          </w:p>
        </w:tc>
        <w:tc>
          <w:tcPr>
            <w:tcW w:w="725" w:type="pct"/>
            <w:shd w:val="clear" w:color="auto" w:fill="FFFFFF"/>
            <w:tcMar>
              <w:top w:w="0" w:type="dxa"/>
              <w:left w:w="0" w:type="dxa"/>
              <w:bottom w:w="0" w:type="dxa"/>
              <w:right w:w="0" w:type="dxa"/>
            </w:tcMar>
            <w:vAlign w:val="center"/>
          </w:tcPr>
          <w:p w14:paraId="5AC36D31" w14:textId="77777777" w:rsidR="005C5C2D" w:rsidRPr="000458C1" w:rsidRDefault="005C5C2D" w:rsidP="000458C1">
            <w:pPr>
              <w:pBdr>
                <w:top w:val="none" w:sz="0" w:space="0" w:color="000000"/>
                <w:left w:val="none" w:sz="0" w:space="0" w:color="000000"/>
                <w:bottom w:val="none" w:sz="0" w:space="0" w:color="000000"/>
                <w:right w:val="none" w:sz="0" w:space="0" w:color="000000"/>
              </w:pBdr>
              <w:spacing w:before="100" w:after="0" w:line="360" w:lineRule="auto"/>
              <w:ind w:left="100" w:right="100"/>
              <w:rPr>
                <w:rFonts w:ascii="Times New Roman" w:hAnsi="Times New Roman" w:cs="Times New Roman"/>
                <w:b/>
                <w:lang w:val="en-GB"/>
              </w:rPr>
            </w:pPr>
            <w:r w:rsidRPr="000458C1">
              <w:rPr>
                <w:rFonts w:ascii="Times New Roman" w:eastAsia="Helvetica" w:hAnsi="Times New Roman" w:cs="Times New Roman"/>
                <w:b/>
                <w:lang w:val="en-GB"/>
              </w:rPr>
              <w:t>&lt; 0.001</w:t>
            </w:r>
          </w:p>
        </w:tc>
      </w:tr>
    </w:tbl>
    <w:p w14:paraId="52201F6B" w14:textId="0FCFCA79" w:rsidR="005C5C2D" w:rsidRPr="000458C1" w:rsidRDefault="005C5C2D" w:rsidP="005C5C2D">
      <w:pPr>
        <w:pStyle w:val="BodyText"/>
        <w:spacing w:after="0" w:line="360" w:lineRule="auto"/>
        <w:jc w:val="both"/>
        <w:rPr>
          <w:rFonts w:cs="Times New Roman"/>
          <w:lang w:val="en-GB"/>
        </w:rPr>
      </w:pPr>
      <w:r w:rsidRPr="000458C1">
        <w:rPr>
          <w:rFonts w:cs="Times New Roman"/>
          <w:lang w:val="en-GB"/>
        </w:rPr>
        <w:t>The mean</w:t>
      </w:r>
      <w:r w:rsidRPr="000458C1">
        <w:rPr>
          <w:rFonts w:cs="Times New Roman"/>
          <w:lang w:val="en-GB"/>
        </w:rPr>
        <w:t xml:space="preserve"> shows the arithmetic means of the estimates obtained from the posteriors of the model, and 95% CI indicates the 95% confidence interval of the mean. All </w:t>
      </w:r>
      <w:proofErr w:type="spellStart"/>
      <w:r w:rsidRPr="000458C1">
        <w:rPr>
          <w:rFonts w:cs="Times New Roman"/>
          <w:lang w:val="en-GB"/>
        </w:rPr>
        <w:t>p</w:t>
      </w:r>
      <w:r w:rsidRPr="000458C1">
        <w:rPr>
          <w:rFonts w:cs="Times New Roman"/>
          <w:vertAlign w:val="subscript"/>
          <w:lang w:val="en-GB"/>
        </w:rPr>
        <w:t>mcmc</w:t>
      </w:r>
      <w:proofErr w:type="spellEnd"/>
      <w:r w:rsidRPr="000458C1">
        <w:rPr>
          <w:rFonts w:cs="Times New Roman"/>
          <w:lang w:val="en-GB"/>
        </w:rPr>
        <w:t xml:space="preserve"> tested the hypothesis that the mean equals zero. In bold, those values that are significant (</w:t>
      </w:r>
      <w:proofErr w:type="spellStart"/>
      <w:r w:rsidRPr="000458C1">
        <w:rPr>
          <w:rFonts w:cs="Times New Roman"/>
          <w:lang w:val="en-GB"/>
        </w:rPr>
        <w:t>p</w:t>
      </w:r>
      <w:r w:rsidRPr="000458C1">
        <w:rPr>
          <w:rFonts w:cs="Times New Roman"/>
          <w:vertAlign w:val="subscript"/>
          <w:lang w:val="en-GB"/>
        </w:rPr>
        <w:t>mcmc</w:t>
      </w:r>
      <w:proofErr w:type="spellEnd"/>
      <w:r w:rsidRPr="000458C1">
        <w:rPr>
          <w:rFonts w:cs="Times New Roman"/>
          <w:lang w:val="en-GB"/>
        </w:rPr>
        <w:t xml:space="preserve"> &lt;</w:t>
      </w:r>
      <w:r w:rsidRPr="000458C1">
        <w:rPr>
          <w:rFonts w:cs="Times New Roman"/>
          <w:lang w:val="en-GB"/>
        </w:rPr>
        <w:t xml:space="preserve"> 0.05).</w:t>
      </w:r>
    </w:p>
    <w:p w14:paraId="356221F7" w14:textId="77777777" w:rsidR="005C5C2D" w:rsidRPr="000458C1" w:rsidRDefault="005C5C2D" w:rsidP="005C5C2D">
      <w:pPr>
        <w:spacing w:after="0" w:line="360" w:lineRule="auto"/>
        <w:jc w:val="both"/>
        <w:rPr>
          <w:rFonts w:ascii="Times New Roman" w:hAnsi="Times New Roman" w:cs="Times New Roman"/>
          <w:lang w:val="en-GB"/>
        </w:rPr>
      </w:pPr>
      <w:r w:rsidRPr="000458C1">
        <w:rPr>
          <w:rFonts w:ascii="Times New Roman" w:hAnsi="Times New Roman" w:cs="Times New Roman"/>
          <w:lang w:val="en-GB"/>
        </w:rPr>
        <w:br w:type="page"/>
      </w:r>
      <w:commentRangeStart w:id="0"/>
      <w:commentRangeStart w:id="1"/>
      <w:r w:rsidRPr="000458C1">
        <w:rPr>
          <w:rFonts w:ascii="Times New Roman" w:hAnsi="Times New Roman" w:cs="Times New Roman"/>
          <w:b/>
          <w:bCs/>
          <w:lang w:val="en-GB"/>
        </w:rPr>
        <w:lastRenderedPageBreak/>
        <w:t>Table S2</w:t>
      </w:r>
      <w:commentRangeEnd w:id="0"/>
      <w:r w:rsidRPr="000458C1">
        <w:rPr>
          <w:rStyle w:val="CommentReference"/>
          <w:rFonts w:ascii="Times New Roman" w:hAnsi="Times New Roman" w:cs="Times New Roman"/>
          <w:lang w:val="en-GB"/>
        </w:rPr>
        <w:commentReference w:id="0"/>
      </w:r>
      <w:commentRangeEnd w:id="1"/>
      <w:r w:rsidR="00446A2B">
        <w:rPr>
          <w:rStyle w:val="CommentReference"/>
        </w:rPr>
        <w:commentReference w:id="1"/>
      </w:r>
    </w:p>
    <w:p w14:paraId="10BDCF42" w14:textId="77777777" w:rsidR="005C5C2D" w:rsidRPr="000458C1" w:rsidRDefault="005C5C2D" w:rsidP="005C5C2D">
      <w:pPr>
        <w:pStyle w:val="BodyText"/>
        <w:spacing w:after="0" w:line="360" w:lineRule="auto"/>
        <w:jc w:val="both"/>
        <w:rPr>
          <w:rFonts w:cs="Times New Roman"/>
          <w:lang w:val="en-GB"/>
        </w:rPr>
      </w:pPr>
      <w:r w:rsidRPr="000458C1">
        <w:rPr>
          <w:rFonts w:cs="Times New Roman"/>
          <w:lang w:val="en-GB"/>
        </w:rPr>
        <w:t>Estimates of reversal learning slope for all the different treatments per each task, species and group</w:t>
      </w:r>
    </w:p>
    <w:tbl>
      <w:tblPr>
        <w:tblW w:w="5000" w:type="pct"/>
        <w:jc w:val="center"/>
        <w:tblBorders>
          <w:top w:val="single" w:sz="4" w:space="0" w:color="auto"/>
          <w:bottom w:val="single" w:sz="4" w:space="0" w:color="auto"/>
        </w:tblBorders>
        <w:tblLook w:val="0420" w:firstRow="1" w:lastRow="0" w:firstColumn="0" w:lastColumn="0" w:noHBand="0" w:noVBand="1"/>
      </w:tblPr>
      <w:tblGrid>
        <w:gridCol w:w="1995"/>
        <w:gridCol w:w="2842"/>
        <w:gridCol w:w="1157"/>
        <w:gridCol w:w="1988"/>
        <w:gridCol w:w="1378"/>
      </w:tblGrid>
      <w:tr w:rsidR="000458C1" w:rsidRPr="000458C1" w14:paraId="5C90A92E" w14:textId="77777777" w:rsidTr="000A5FF2">
        <w:trPr>
          <w:tblHeader/>
          <w:jc w:val="center"/>
        </w:trPr>
        <w:tc>
          <w:tcPr>
            <w:tcW w:w="106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CC4D83D"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line="48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Species</w:t>
            </w:r>
          </w:p>
        </w:tc>
        <w:tc>
          <w:tcPr>
            <w:tcW w:w="151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6A87E05"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line="48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Treatment</w:t>
            </w:r>
          </w:p>
        </w:tc>
        <w:tc>
          <w:tcPr>
            <w:tcW w:w="61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8F741D6"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line="48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Mean</w:t>
            </w:r>
          </w:p>
        </w:tc>
        <w:tc>
          <w:tcPr>
            <w:tcW w:w="106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0A5752E"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line="48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95% CI</w:t>
            </w:r>
          </w:p>
        </w:tc>
        <w:tc>
          <w:tcPr>
            <w:tcW w:w="73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68D0F4C"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line="48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pmcmc</w:t>
            </w:r>
          </w:p>
        </w:tc>
      </w:tr>
      <w:tr w:rsidR="000458C1" w:rsidRPr="000458C1" w14:paraId="607A4E88" w14:textId="77777777" w:rsidTr="000A5FF2">
        <w:trPr>
          <w:jc w:val="center"/>
        </w:trPr>
        <w:tc>
          <w:tcPr>
            <w:tcW w:w="1066" w:type="pct"/>
            <w:tcBorders>
              <w:top w:val="single" w:sz="4" w:space="0" w:color="auto"/>
            </w:tcBorders>
            <w:shd w:val="clear" w:color="auto" w:fill="FFFFFF"/>
            <w:tcMar>
              <w:top w:w="0" w:type="dxa"/>
              <w:left w:w="0" w:type="dxa"/>
              <w:bottom w:w="0" w:type="dxa"/>
              <w:right w:w="0" w:type="dxa"/>
            </w:tcMar>
            <w:vAlign w:val="center"/>
          </w:tcPr>
          <w:p w14:paraId="34B729FF"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i/>
                <w:lang w:val="en-GB"/>
              </w:rPr>
              <w:t>L. delicata</w:t>
            </w:r>
          </w:p>
        </w:tc>
        <w:tc>
          <w:tcPr>
            <w:tcW w:w="1518" w:type="pct"/>
            <w:tcBorders>
              <w:top w:val="single" w:sz="4" w:space="0" w:color="auto"/>
            </w:tcBorders>
            <w:shd w:val="clear" w:color="auto" w:fill="FFFFFF"/>
            <w:tcMar>
              <w:top w:w="0" w:type="dxa"/>
              <w:left w:w="0" w:type="dxa"/>
              <w:bottom w:w="0" w:type="dxa"/>
              <w:right w:w="0" w:type="dxa"/>
            </w:tcMar>
            <w:vAlign w:val="center"/>
          </w:tcPr>
          <w:p w14:paraId="71D2DEC5"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CORT-Cold (n = 4)</w:t>
            </w:r>
          </w:p>
        </w:tc>
        <w:tc>
          <w:tcPr>
            <w:tcW w:w="618" w:type="pct"/>
            <w:tcBorders>
              <w:top w:val="single" w:sz="4" w:space="0" w:color="auto"/>
            </w:tcBorders>
            <w:shd w:val="clear" w:color="auto" w:fill="FFFFFF"/>
            <w:tcMar>
              <w:top w:w="0" w:type="dxa"/>
              <w:left w:w="0" w:type="dxa"/>
              <w:bottom w:w="0" w:type="dxa"/>
              <w:right w:w="0" w:type="dxa"/>
            </w:tcMar>
            <w:vAlign w:val="center"/>
          </w:tcPr>
          <w:p w14:paraId="41B9222E"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0.052</w:t>
            </w:r>
          </w:p>
        </w:tc>
        <w:tc>
          <w:tcPr>
            <w:tcW w:w="1062" w:type="pct"/>
            <w:tcBorders>
              <w:top w:val="single" w:sz="4" w:space="0" w:color="auto"/>
            </w:tcBorders>
            <w:shd w:val="clear" w:color="auto" w:fill="FFFFFF"/>
            <w:tcMar>
              <w:top w:w="0" w:type="dxa"/>
              <w:left w:w="0" w:type="dxa"/>
              <w:bottom w:w="0" w:type="dxa"/>
              <w:right w:w="0" w:type="dxa"/>
            </w:tcMar>
            <w:vAlign w:val="center"/>
          </w:tcPr>
          <w:p w14:paraId="766106DD" w14:textId="381C2CDC"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0.021</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0.084</w:t>
            </w:r>
          </w:p>
        </w:tc>
        <w:tc>
          <w:tcPr>
            <w:tcW w:w="736" w:type="pct"/>
            <w:tcBorders>
              <w:top w:val="single" w:sz="4" w:space="0" w:color="auto"/>
            </w:tcBorders>
            <w:shd w:val="clear" w:color="auto" w:fill="FFFFFF"/>
            <w:tcMar>
              <w:top w:w="0" w:type="dxa"/>
              <w:left w:w="0" w:type="dxa"/>
              <w:bottom w:w="0" w:type="dxa"/>
              <w:right w:w="0" w:type="dxa"/>
            </w:tcMar>
            <w:vAlign w:val="center"/>
          </w:tcPr>
          <w:p w14:paraId="0351496B"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0.05</w:t>
            </w:r>
          </w:p>
        </w:tc>
      </w:tr>
      <w:tr w:rsidR="000458C1" w:rsidRPr="000458C1" w14:paraId="5D3F1B67" w14:textId="77777777" w:rsidTr="000A5FF2">
        <w:trPr>
          <w:jc w:val="center"/>
        </w:trPr>
        <w:tc>
          <w:tcPr>
            <w:tcW w:w="1066" w:type="pct"/>
            <w:shd w:val="clear" w:color="auto" w:fill="FFFFFF"/>
            <w:tcMar>
              <w:top w:w="0" w:type="dxa"/>
              <w:left w:w="0" w:type="dxa"/>
              <w:bottom w:w="0" w:type="dxa"/>
              <w:right w:w="0" w:type="dxa"/>
            </w:tcMar>
            <w:vAlign w:val="center"/>
          </w:tcPr>
          <w:p w14:paraId="4F23AE3F"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N = 19</w:t>
            </w:r>
          </w:p>
        </w:tc>
        <w:tc>
          <w:tcPr>
            <w:tcW w:w="1518" w:type="pct"/>
            <w:shd w:val="clear" w:color="auto" w:fill="FFFFFF"/>
            <w:tcMar>
              <w:top w:w="0" w:type="dxa"/>
              <w:left w:w="0" w:type="dxa"/>
              <w:bottom w:w="0" w:type="dxa"/>
              <w:right w:w="0" w:type="dxa"/>
            </w:tcMar>
            <w:vAlign w:val="center"/>
          </w:tcPr>
          <w:p w14:paraId="26E07484"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Control-Cold (n = 5)</w:t>
            </w:r>
          </w:p>
        </w:tc>
        <w:tc>
          <w:tcPr>
            <w:tcW w:w="618" w:type="pct"/>
            <w:shd w:val="clear" w:color="auto" w:fill="FFFFFF"/>
            <w:tcMar>
              <w:top w:w="0" w:type="dxa"/>
              <w:left w:w="0" w:type="dxa"/>
              <w:bottom w:w="0" w:type="dxa"/>
              <w:right w:w="0" w:type="dxa"/>
            </w:tcMar>
            <w:vAlign w:val="center"/>
          </w:tcPr>
          <w:p w14:paraId="0BE2A653"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0.067</w:t>
            </w:r>
          </w:p>
        </w:tc>
        <w:tc>
          <w:tcPr>
            <w:tcW w:w="1062" w:type="pct"/>
            <w:shd w:val="clear" w:color="auto" w:fill="FFFFFF"/>
            <w:tcMar>
              <w:top w:w="0" w:type="dxa"/>
              <w:left w:w="0" w:type="dxa"/>
              <w:bottom w:w="0" w:type="dxa"/>
              <w:right w:w="0" w:type="dxa"/>
            </w:tcMar>
            <w:vAlign w:val="center"/>
          </w:tcPr>
          <w:p w14:paraId="111384BD" w14:textId="2BF1C239"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0.038</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0.096</w:t>
            </w:r>
          </w:p>
        </w:tc>
        <w:tc>
          <w:tcPr>
            <w:tcW w:w="736" w:type="pct"/>
            <w:shd w:val="clear" w:color="auto" w:fill="FFFFFF"/>
            <w:tcMar>
              <w:top w:w="0" w:type="dxa"/>
              <w:left w:w="0" w:type="dxa"/>
              <w:bottom w:w="0" w:type="dxa"/>
              <w:right w:w="0" w:type="dxa"/>
            </w:tcMar>
            <w:vAlign w:val="center"/>
          </w:tcPr>
          <w:p w14:paraId="34D7FE2F"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0.001</w:t>
            </w:r>
          </w:p>
        </w:tc>
      </w:tr>
      <w:tr w:rsidR="000458C1" w:rsidRPr="000458C1" w14:paraId="57A6F920" w14:textId="77777777" w:rsidTr="000A5FF2">
        <w:trPr>
          <w:jc w:val="center"/>
        </w:trPr>
        <w:tc>
          <w:tcPr>
            <w:tcW w:w="1066" w:type="pct"/>
            <w:shd w:val="clear" w:color="auto" w:fill="FFFFFF"/>
            <w:tcMar>
              <w:top w:w="0" w:type="dxa"/>
              <w:left w:w="0" w:type="dxa"/>
              <w:bottom w:w="0" w:type="dxa"/>
              <w:right w:w="0" w:type="dxa"/>
            </w:tcMar>
            <w:vAlign w:val="center"/>
          </w:tcPr>
          <w:p w14:paraId="590B1F73"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Obs = 760</w:t>
            </w:r>
          </w:p>
        </w:tc>
        <w:tc>
          <w:tcPr>
            <w:tcW w:w="1518" w:type="pct"/>
            <w:shd w:val="clear" w:color="auto" w:fill="FFFFFF"/>
            <w:tcMar>
              <w:top w:w="0" w:type="dxa"/>
              <w:left w:w="0" w:type="dxa"/>
              <w:bottom w:w="0" w:type="dxa"/>
              <w:right w:w="0" w:type="dxa"/>
            </w:tcMar>
            <w:vAlign w:val="center"/>
          </w:tcPr>
          <w:p w14:paraId="1AC2613C"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CORT-Hot (n = 3)</w:t>
            </w:r>
          </w:p>
        </w:tc>
        <w:tc>
          <w:tcPr>
            <w:tcW w:w="618" w:type="pct"/>
            <w:shd w:val="clear" w:color="auto" w:fill="FFFFFF"/>
            <w:tcMar>
              <w:top w:w="0" w:type="dxa"/>
              <w:left w:w="0" w:type="dxa"/>
              <w:bottom w:w="0" w:type="dxa"/>
              <w:right w:w="0" w:type="dxa"/>
            </w:tcMar>
            <w:vAlign w:val="center"/>
          </w:tcPr>
          <w:p w14:paraId="2E190833"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0.073</w:t>
            </w:r>
          </w:p>
        </w:tc>
        <w:tc>
          <w:tcPr>
            <w:tcW w:w="1062" w:type="pct"/>
            <w:shd w:val="clear" w:color="auto" w:fill="FFFFFF"/>
            <w:tcMar>
              <w:top w:w="0" w:type="dxa"/>
              <w:left w:w="0" w:type="dxa"/>
              <w:bottom w:w="0" w:type="dxa"/>
              <w:right w:w="0" w:type="dxa"/>
            </w:tcMar>
            <w:vAlign w:val="center"/>
          </w:tcPr>
          <w:p w14:paraId="115C585C" w14:textId="74B4D76D"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0.036</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0.113</w:t>
            </w:r>
          </w:p>
        </w:tc>
        <w:tc>
          <w:tcPr>
            <w:tcW w:w="736" w:type="pct"/>
            <w:shd w:val="clear" w:color="auto" w:fill="FFFFFF"/>
            <w:tcMar>
              <w:top w:w="0" w:type="dxa"/>
              <w:left w:w="0" w:type="dxa"/>
              <w:bottom w:w="0" w:type="dxa"/>
              <w:right w:w="0" w:type="dxa"/>
            </w:tcMar>
            <w:vAlign w:val="center"/>
          </w:tcPr>
          <w:p w14:paraId="1EB66E02"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0.001</w:t>
            </w:r>
          </w:p>
        </w:tc>
      </w:tr>
      <w:tr w:rsidR="000458C1" w:rsidRPr="000458C1" w14:paraId="6A9F033C" w14:textId="77777777" w:rsidTr="000A5FF2">
        <w:trPr>
          <w:jc w:val="center"/>
        </w:trPr>
        <w:tc>
          <w:tcPr>
            <w:tcW w:w="1066" w:type="pct"/>
            <w:shd w:val="clear" w:color="auto" w:fill="FFFFFF"/>
            <w:tcMar>
              <w:top w:w="0" w:type="dxa"/>
              <w:left w:w="0" w:type="dxa"/>
              <w:bottom w:w="0" w:type="dxa"/>
              <w:right w:w="0" w:type="dxa"/>
            </w:tcMar>
            <w:vAlign w:val="center"/>
          </w:tcPr>
          <w:p w14:paraId="3BB01585"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p>
        </w:tc>
        <w:tc>
          <w:tcPr>
            <w:tcW w:w="1518" w:type="pct"/>
            <w:shd w:val="clear" w:color="auto" w:fill="FFFFFF"/>
            <w:tcMar>
              <w:top w:w="0" w:type="dxa"/>
              <w:left w:w="0" w:type="dxa"/>
              <w:bottom w:w="0" w:type="dxa"/>
              <w:right w:w="0" w:type="dxa"/>
            </w:tcMar>
            <w:vAlign w:val="center"/>
          </w:tcPr>
          <w:p w14:paraId="6D36616F"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Control-Hot (n = 7)</w:t>
            </w:r>
          </w:p>
        </w:tc>
        <w:tc>
          <w:tcPr>
            <w:tcW w:w="618" w:type="pct"/>
            <w:shd w:val="clear" w:color="auto" w:fill="FFFFFF"/>
            <w:tcMar>
              <w:top w:w="0" w:type="dxa"/>
              <w:left w:w="0" w:type="dxa"/>
              <w:bottom w:w="0" w:type="dxa"/>
              <w:right w:w="0" w:type="dxa"/>
            </w:tcMar>
            <w:vAlign w:val="center"/>
          </w:tcPr>
          <w:p w14:paraId="5A44E286"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0.046</w:t>
            </w:r>
          </w:p>
        </w:tc>
        <w:tc>
          <w:tcPr>
            <w:tcW w:w="1062" w:type="pct"/>
            <w:shd w:val="clear" w:color="auto" w:fill="FFFFFF"/>
            <w:tcMar>
              <w:top w:w="0" w:type="dxa"/>
              <w:left w:w="0" w:type="dxa"/>
              <w:bottom w:w="0" w:type="dxa"/>
              <w:right w:w="0" w:type="dxa"/>
            </w:tcMar>
            <w:vAlign w:val="center"/>
          </w:tcPr>
          <w:p w14:paraId="1FB30A9E" w14:textId="58B95ED1"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0.023</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0.070</w:t>
            </w:r>
          </w:p>
        </w:tc>
        <w:tc>
          <w:tcPr>
            <w:tcW w:w="736" w:type="pct"/>
            <w:shd w:val="clear" w:color="auto" w:fill="FFFFFF"/>
            <w:tcMar>
              <w:top w:w="0" w:type="dxa"/>
              <w:left w:w="0" w:type="dxa"/>
              <w:bottom w:w="0" w:type="dxa"/>
              <w:right w:w="0" w:type="dxa"/>
            </w:tcMar>
            <w:vAlign w:val="center"/>
          </w:tcPr>
          <w:p w14:paraId="32AB245E"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0.001</w:t>
            </w:r>
          </w:p>
        </w:tc>
      </w:tr>
      <w:tr w:rsidR="000458C1" w:rsidRPr="000458C1" w14:paraId="2B85CA9D" w14:textId="77777777" w:rsidTr="000A5FF2">
        <w:trPr>
          <w:jc w:val="center"/>
        </w:trPr>
        <w:tc>
          <w:tcPr>
            <w:tcW w:w="1066" w:type="pct"/>
            <w:shd w:val="clear" w:color="auto" w:fill="FFFFFF"/>
            <w:tcMar>
              <w:top w:w="0" w:type="dxa"/>
              <w:left w:w="0" w:type="dxa"/>
              <w:bottom w:w="0" w:type="dxa"/>
              <w:right w:w="0" w:type="dxa"/>
            </w:tcMar>
            <w:vAlign w:val="center"/>
          </w:tcPr>
          <w:p w14:paraId="714C13DF"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i/>
                <w:lang w:val="en-GB"/>
              </w:rPr>
              <w:t>L. guichenoti</w:t>
            </w:r>
          </w:p>
        </w:tc>
        <w:tc>
          <w:tcPr>
            <w:tcW w:w="1518" w:type="pct"/>
            <w:shd w:val="clear" w:color="auto" w:fill="FFFFFF"/>
            <w:tcMar>
              <w:top w:w="0" w:type="dxa"/>
              <w:left w:w="0" w:type="dxa"/>
              <w:bottom w:w="0" w:type="dxa"/>
              <w:right w:w="0" w:type="dxa"/>
            </w:tcMar>
            <w:vAlign w:val="center"/>
          </w:tcPr>
          <w:p w14:paraId="0EA3549D"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CORT-Cold (n = 3)</w:t>
            </w:r>
          </w:p>
        </w:tc>
        <w:tc>
          <w:tcPr>
            <w:tcW w:w="618" w:type="pct"/>
            <w:shd w:val="clear" w:color="auto" w:fill="FFFFFF"/>
            <w:tcMar>
              <w:top w:w="0" w:type="dxa"/>
              <w:left w:w="0" w:type="dxa"/>
              <w:bottom w:w="0" w:type="dxa"/>
              <w:right w:w="0" w:type="dxa"/>
            </w:tcMar>
            <w:vAlign w:val="center"/>
          </w:tcPr>
          <w:p w14:paraId="2AF1D597"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0.068</w:t>
            </w:r>
          </w:p>
        </w:tc>
        <w:tc>
          <w:tcPr>
            <w:tcW w:w="1062" w:type="pct"/>
            <w:shd w:val="clear" w:color="auto" w:fill="FFFFFF"/>
            <w:tcMar>
              <w:top w:w="0" w:type="dxa"/>
              <w:left w:w="0" w:type="dxa"/>
              <w:bottom w:w="0" w:type="dxa"/>
              <w:right w:w="0" w:type="dxa"/>
            </w:tcMar>
            <w:vAlign w:val="center"/>
          </w:tcPr>
          <w:p w14:paraId="1A9BD16F" w14:textId="5A775942"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0.012</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0.124</w:t>
            </w:r>
          </w:p>
        </w:tc>
        <w:tc>
          <w:tcPr>
            <w:tcW w:w="736" w:type="pct"/>
            <w:shd w:val="clear" w:color="auto" w:fill="FFFFFF"/>
            <w:tcMar>
              <w:top w:w="0" w:type="dxa"/>
              <w:left w:w="0" w:type="dxa"/>
              <w:bottom w:w="0" w:type="dxa"/>
              <w:right w:w="0" w:type="dxa"/>
            </w:tcMar>
            <w:vAlign w:val="center"/>
          </w:tcPr>
          <w:p w14:paraId="66BE3F0D"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0.05</w:t>
            </w:r>
          </w:p>
        </w:tc>
      </w:tr>
      <w:tr w:rsidR="000458C1" w:rsidRPr="000458C1" w14:paraId="140B9D5E" w14:textId="77777777" w:rsidTr="000A5FF2">
        <w:trPr>
          <w:jc w:val="center"/>
        </w:trPr>
        <w:tc>
          <w:tcPr>
            <w:tcW w:w="1066" w:type="pct"/>
            <w:shd w:val="clear" w:color="auto" w:fill="FFFFFF"/>
            <w:tcMar>
              <w:top w:w="0" w:type="dxa"/>
              <w:left w:w="0" w:type="dxa"/>
              <w:bottom w:w="0" w:type="dxa"/>
              <w:right w:w="0" w:type="dxa"/>
            </w:tcMar>
            <w:vAlign w:val="center"/>
          </w:tcPr>
          <w:p w14:paraId="46BAAA4C"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N = 18</w:t>
            </w:r>
          </w:p>
        </w:tc>
        <w:tc>
          <w:tcPr>
            <w:tcW w:w="1518" w:type="pct"/>
            <w:shd w:val="clear" w:color="auto" w:fill="FFFFFF"/>
            <w:tcMar>
              <w:top w:w="0" w:type="dxa"/>
              <w:left w:w="0" w:type="dxa"/>
              <w:bottom w:w="0" w:type="dxa"/>
              <w:right w:w="0" w:type="dxa"/>
            </w:tcMar>
            <w:vAlign w:val="center"/>
          </w:tcPr>
          <w:p w14:paraId="02240778"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Control-Cold (n = 3)</w:t>
            </w:r>
          </w:p>
        </w:tc>
        <w:tc>
          <w:tcPr>
            <w:tcW w:w="618" w:type="pct"/>
            <w:shd w:val="clear" w:color="auto" w:fill="FFFFFF"/>
            <w:tcMar>
              <w:top w:w="0" w:type="dxa"/>
              <w:left w:w="0" w:type="dxa"/>
              <w:bottom w:w="0" w:type="dxa"/>
              <w:right w:w="0" w:type="dxa"/>
            </w:tcMar>
            <w:vAlign w:val="center"/>
          </w:tcPr>
          <w:p w14:paraId="3B3F429D"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0.086</w:t>
            </w:r>
          </w:p>
        </w:tc>
        <w:tc>
          <w:tcPr>
            <w:tcW w:w="1062" w:type="pct"/>
            <w:shd w:val="clear" w:color="auto" w:fill="FFFFFF"/>
            <w:tcMar>
              <w:top w:w="0" w:type="dxa"/>
              <w:left w:w="0" w:type="dxa"/>
              <w:bottom w:w="0" w:type="dxa"/>
              <w:right w:w="0" w:type="dxa"/>
            </w:tcMar>
            <w:vAlign w:val="center"/>
          </w:tcPr>
          <w:p w14:paraId="04EB4779" w14:textId="2FA810F2"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0.032</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0.147</w:t>
            </w:r>
          </w:p>
        </w:tc>
        <w:tc>
          <w:tcPr>
            <w:tcW w:w="736" w:type="pct"/>
            <w:shd w:val="clear" w:color="auto" w:fill="FFFFFF"/>
            <w:tcMar>
              <w:top w:w="0" w:type="dxa"/>
              <w:left w:w="0" w:type="dxa"/>
              <w:bottom w:w="0" w:type="dxa"/>
              <w:right w:w="0" w:type="dxa"/>
            </w:tcMar>
            <w:vAlign w:val="center"/>
          </w:tcPr>
          <w:p w14:paraId="5121AD8B"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0.05</w:t>
            </w:r>
          </w:p>
        </w:tc>
      </w:tr>
      <w:tr w:rsidR="000458C1" w:rsidRPr="000458C1" w14:paraId="306BCD0E" w14:textId="77777777" w:rsidTr="000A5FF2">
        <w:trPr>
          <w:jc w:val="center"/>
        </w:trPr>
        <w:tc>
          <w:tcPr>
            <w:tcW w:w="1066" w:type="pct"/>
            <w:shd w:val="clear" w:color="auto" w:fill="FFFFFF"/>
            <w:tcMar>
              <w:top w:w="0" w:type="dxa"/>
              <w:left w:w="0" w:type="dxa"/>
              <w:bottom w:w="0" w:type="dxa"/>
              <w:right w:w="0" w:type="dxa"/>
            </w:tcMar>
            <w:vAlign w:val="center"/>
          </w:tcPr>
          <w:p w14:paraId="1CA0D9E5"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Obs = 720</w:t>
            </w:r>
          </w:p>
        </w:tc>
        <w:tc>
          <w:tcPr>
            <w:tcW w:w="1518" w:type="pct"/>
            <w:shd w:val="clear" w:color="auto" w:fill="FFFFFF"/>
            <w:tcMar>
              <w:top w:w="0" w:type="dxa"/>
              <w:left w:w="0" w:type="dxa"/>
              <w:bottom w:w="0" w:type="dxa"/>
              <w:right w:w="0" w:type="dxa"/>
            </w:tcMar>
            <w:vAlign w:val="center"/>
          </w:tcPr>
          <w:p w14:paraId="61D3E940"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CORT-Hot (n = 5)</w:t>
            </w:r>
          </w:p>
        </w:tc>
        <w:tc>
          <w:tcPr>
            <w:tcW w:w="618" w:type="pct"/>
            <w:shd w:val="clear" w:color="auto" w:fill="FFFFFF"/>
            <w:tcMar>
              <w:top w:w="0" w:type="dxa"/>
              <w:left w:w="0" w:type="dxa"/>
              <w:bottom w:w="0" w:type="dxa"/>
              <w:right w:w="0" w:type="dxa"/>
            </w:tcMar>
            <w:vAlign w:val="center"/>
          </w:tcPr>
          <w:p w14:paraId="19A82BE5"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0.072</w:t>
            </w:r>
          </w:p>
        </w:tc>
        <w:tc>
          <w:tcPr>
            <w:tcW w:w="1062" w:type="pct"/>
            <w:shd w:val="clear" w:color="auto" w:fill="FFFFFF"/>
            <w:tcMar>
              <w:top w:w="0" w:type="dxa"/>
              <w:left w:w="0" w:type="dxa"/>
              <w:bottom w:w="0" w:type="dxa"/>
              <w:right w:w="0" w:type="dxa"/>
            </w:tcMar>
            <w:vAlign w:val="center"/>
          </w:tcPr>
          <w:p w14:paraId="63A8BC64" w14:textId="5D9ED0D4"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0.030</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0.115</w:t>
            </w:r>
          </w:p>
        </w:tc>
        <w:tc>
          <w:tcPr>
            <w:tcW w:w="736" w:type="pct"/>
            <w:shd w:val="clear" w:color="auto" w:fill="FFFFFF"/>
            <w:tcMar>
              <w:top w:w="0" w:type="dxa"/>
              <w:left w:w="0" w:type="dxa"/>
              <w:bottom w:w="0" w:type="dxa"/>
              <w:right w:w="0" w:type="dxa"/>
            </w:tcMar>
            <w:vAlign w:val="center"/>
          </w:tcPr>
          <w:p w14:paraId="5B503E1D"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0.05</w:t>
            </w:r>
          </w:p>
        </w:tc>
      </w:tr>
      <w:tr w:rsidR="000458C1" w:rsidRPr="000458C1" w14:paraId="6868141F" w14:textId="77777777" w:rsidTr="000A5FF2">
        <w:trPr>
          <w:jc w:val="center"/>
        </w:trPr>
        <w:tc>
          <w:tcPr>
            <w:tcW w:w="1066" w:type="pct"/>
            <w:shd w:val="clear" w:color="auto" w:fill="FFFFFF"/>
            <w:tcMar>
              <w:top w:w="0" w:type="dxa"/>
              <w:left w:w="0" w:type="dxa"/>
              <w:bottom w:w="0" w:type="dxa"/>
              <w:right w:w="0" w:type="dxa"/>
            </w:tcMar>
            <w:vAlign w:val="center"/>
          </w:tcPr>
          <w:p w14:paraId="32A668DB"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p>
        </w:tc>
        <w:tc>
          <w:tcPr>
            <w:tcW w:w="1518" w:type="pct"/>
            <w:shd w:val="clear" w:color="auto" w:fill="FFFFFF"/>
            <w:tcMar>
              <w:top w:w="0" w:type="dxa"/>
              <w:left w:w="0" w:type="dxa"/>
              <w:bottom w:w="0" w:type="dxa"/>
              <w:right w:w="0" w:type="dxa"/>
            </w:tcMar>
            <w:vAlign w:val="center"/>
          </w:tcPr>
          <w:p w14:paraId="35115A13"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lang w:val="en-GB"/>
              </w:rPr>
              <w:t>Control-Hot (n = 7)</w:t>
            </w:r>
          </w:p>
        </w:tc>
        <w:tc>
          <w:tcPr>
            <w:tcW w:w="618" w:type="pct"/>
            <w:shd w:val="clear" w:color="auto" w:fill="FFFFFF"/>
            <w:tcMar>
              <w:top w:w="0" w:type="dxa"/>
              <w:left w:w="0" w:type="dxa"/>
              <w:bottom w:w="0" w:type="dxa"/>
              <w:right w:w="0" w:type="dxa"/>
            </w:tcMar>
            <w:vAlign w:val="center"/>
          </w:tcPr>
          <w:p w14:paraId="75B94D70"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0.066</w:t>
            </w:r>
          </w:p>
        </w:tc>
        <w:tc>
          <w:tcPr>
            <w:tcW w:w="1062" w:type="pct"/>
            <w:shd w:val="clear" w:color="auto" w:fill="FFFFFF"/>
            <w:tcMar>
              <w:top w:w="0" w:type="dxa"/>
              <w:left w:w="0" w:type="dxa"/>
              <w:bottom w:w="0" w:type="dxa"/>
              <w:right w:w="0" w:type="dxa"/>
            </w:tcMar>
            <w:vAlign w:val="center"/>
          </w:tcPr>
          <w:p w14:paraId="60DCA6EA" w14:textId="30BE48B5"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0.031</w:t>
            </w:r>
            <w:r w:rsidR="009C6AD5">
              <w:rPr>
                <w:rFonts w:ascii="Times New Roman" w:eastAsia="Helvetica" w:hAnsi="Times New Roman" w:cs="Times New Roman"/>
                <w:b/>
                <w:lang w:val="en-GB"/>
              </w:rPr>
              <w:t xml:space="preserve">, </w:t>
            </w:r>
            <w:r w:rsidRPr="000458C1">
              <w:rPr>
                <w:rFonts w:ascii="Times New Roman" w:eastAsia="Helvetica" w:hAnsi="Times New Roman" w:cs="Times New Roman"/>
                <w:b/>
                <w:lang w:val="en-GB"/>
              </w:rPr>
              <w:t>0.104</w:t>
            </w:r>
          </w:p>
        </w:tc>
        <w:tc>
          <w:tcPr>
            <w:tcW w:w="736" w:type="pct"/>
            <w:shd w:val="clear" w:color="auto" w:fill="FFFFFF"/>
            <w:tcMar>
              <w:top w:w="0" w:type="dxa"/>
              <w:left w:w="0" w:type="dxa"/>
              <w:bottom w:w="0" w:type="dxa"/>
              <w:right w:w="0" w:type="dxa"/>
            </w:tcMar>
            <w:vAlign w:val="center"/>
          </w:tcPr>
          <w:p w14:paraId="0BFC4823" w14:textId="77777777" w:rsidR="00E93F7B" w:rsidRPr="000458C1" w:rsidRDefault="00E93F7B" w:rsidP="000A5FF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lang w:val="en-GB"/>
              </w:rPr>
            </w:pPr>
            <w:r w:rsidRPr="000458C1">
              <w:rPr>
                <w:rFonts w:ascii="Times New Roman" w:eastAsia="Helvetica" w:hAnsi="Times New Roman" w:cs="Times New Roman"/>
                <w:b/>
                <w:lang w:val="en-GB"/>
              </w:rPr>
              <w:t>&lt; 0.001</w:t>
            </w:r>
          </w:p>
        </w:tc>
      </w:tr>
    </w:tbl>
    <w:p w14:paraId="7BD8C5F2" w14:textId="5D08BA1A" w:rsidR="005C5C2D" w:rsidRPr="000458C1" w:rsidRDefault="005C5C2D" w:rsidP="005C5C2D">
      <w:pPr>
        <w:pStyle w:val="BodyText"/>
        <w:spacing w:after="0" w:line="360" w:lineRule="auto"/>
        <w:jc w:val="both"/>
        <w:rPr>
          <w:rFonts w:cs="Times New Roman"/>
          <w:lang w:val="en-GB"/>
        </w:rPr>
      </w:pPr>
      <w:r w:rsidRPr="000458C1">
        <w:rPr>
          <w:rFonts w:cs="Times New Roman"/>
          <w:lang w:val="en-GB"/>
        </w:rPr>
        <w:t>Here</w:t>
      </w:r>
      <w:r w:rsidR="0083614D">
        <w:rPr>
          <w:rFonts w:cs="Times New Roman"/>
          <w:lang w:val="en-GB"/>
        </w:rPr>
        <w:t xml:space="preserve">, </w:t>
      </w:r>
      <w:r w:rsidRPr="000458C1">
        <w:rPr>
          <w:rFonts w:cs="Times New Roman"/>
          <w:lang w:val="en-GB"/>
        </w:rPr>
        <w:t xml:space="preserve">we included only those individuals who made the right choice in 8 out of the last 10 trials in the previous associative task. </w:t>
      </w:r>
      <w:r w:rsidRPr="000458C1">
        <w:rPr>
          <w:rFonts w:cs="Times New Roman"/>
          <w:lang w:val="en-GB"/>
        </w:rPr>
        <w:t>The mean shows the arithmetic means of the estimates obtained from the posteriors of the model, and 95% CI indicates the 95% confidence interval of the mean. All pmcmc tested the hypothesis that the mean equals zero. In bold, those values that are significant (pmcmc &lt; 0.05).</w:t>
      </w:r>
    </w:p>
    <w:p w14:paraId="462EC934" w14:textId="77777777" w:rsidR="00181C27" w:rsidRPr="000458C1" w:rsidRDefault="00181C27" w:rsidP="005C5C2D">
      <w:pPr>
        <w:pStyle w:val="BodyText"/>
        <w:spacing w:after="0" w:line="360" w:lineRule="auto"/>
        <w:jc w:val="both"/>
        <w:rPr>
          <w:rFonts w:cs="Times New Roman"/>
          <w:lang w:val="en-GB"/>
        </w:rPr>
      </w:pPr>
      <w:r w:rsidRPr="000458C1">
        <w:rPr>
          <w:rFonts w:cs="Times New Roman"/>
          <w:lang w:val="en-GB"/>
        </w:rPr>
        <w:br w:type="page"/>
      </w:r>
    </w:p>
    <w:p w14:paraId="3C19BBA8" w14:textId="5F1A3F60" w:rsidR="005C5C2D" w:rsidRPr="000458C1" w:rsidRDefault="005C5C2D" w:rsidP="005C5C2D">
      <w:pPr>
        <w:pStyle w:val="FirstParagraph"/>
        <w:spacing w:after="0" w:line="360" w:lineRule="auto"/>
        <w:jc w:val="both"/>
        <w:rPr>
          <w:rFonts w:cs="Times New Roman"/>
          <w:lang w:val="en-GB"/>
        </w:rPr>
      </w:pPr>
      <w:r w:rsidRPr="000458C1">
        <w:rPr>
          <w:rFonts w:cs="Times New Roman"/>
          <w:b/>
          <w:lang w:val="en-GB"/>
        </w:rPr>
        <w:lastRenderedPageBreak/>
        <w:t xml:space="preserve">Table </w:t>
      </w:r>
      <w:r w:rsidRPr="000458C1">
        <w:rPr>
          <w:rFonts w:cs="Times New Roman"/>
          <w:b/>
          <w:bCs/>
          <w:lang w:val="en-GB"/>
        </w:rPr>
        <w:t>S3</w:t>
      </w:r>
    </w:p>
    <w:p w14:paraId="4240DF9E" w14:textId="750824AA" w:rsidR="005C5C2D" w:rsidRPr="000458C1" w:rsidRDefault="005C5C2D" w:rsidP="005C5C2D">
      <w:pPr>
        <w:pStyle w:val="FirstParagraph"/>
        <w:spacing w:after="0" w:line="360" w:lineRule="auto"/>
        <w:jc w:val="both"/>
        <w:rPr>
          <w:rFonts w:cs="Times New Roman"/>
          <w:lang w:val="en-GB"/>
        </w:rPr>
      </w:pPr>
      <w:r w:rsidRPr="000458C1">
        <w:rPr>
          <w:rFonts w:cs="Times New Roman"/>
          <w:lang w:val="en-GB"/>
        </w:rPr>
        <w:t>Number of individuals per treatment and species that reached a learning criterion of 5 consecutive correct choices (n lizards) and the average of trials taken (Trial) together with the standard deviation (</w:t>
      </w:r>
      <w:r w:rsidR="000458C1">
        <w:rPr>
          <w:rFonts w:cs="Times New Roman"/>
          <w:lang w:val="en-GB"/>
        </w:rPr>
        <w:t>SD</w:t>
      </w:r>
      <w:r w:rsidRPr="000458C1">
        <w:rPr>
          <w:rFonts w:cs="Times New Roman"/>
          <w:lang w:val="en-GB"/>
        </w:rPr>
        <w:t>)</w:t>
      </w:r>
    </w:p>
    <w:p w14:paraId="4DCF8418" w14:textId="77777777" w:rsidR="00181C27" w:rsidRPr="000458C1" w:rsidRDefault="00181C27" w:rsidP="000458C1">
      <w:pPr>
        <w:pStyle w:val="BodyText"/>
        <w:rPr>
          <w:rFonts w:cs="Times New Roman"/>
          <w:lang w:val="en-GB"/>
        </w:rPr>
      </w:pPr>
    </w:p>
    <w:tbl>
      <w:tblPr>
        <w:tblW w:w="5000" w:type="pct"/>
        <w:jc w:val="center"/>
        <w:tblBorders>
          <w:top w:val="single" w:sz="4" w:space="0" w:color="auto"/>
          <w:bottom w:val="single" w:sz="4" w:space="0" w:color="auto"/>
        </w:tblBorders>
        <w:tblLook w:val="0420" w:firstRow="1" w:lastRow="0" w:firstColumn="0" w:lastColumn="0" w:noHBand="0" w:noVBand="1"/>
      </w:tblPr>
      <w:tblGrid>
        <w:gridCol w:w="2519"/>
        <w:gridCol w:w="2540"/>
        <w:gridCol w:w="1750"/>
        <w:gridCol w:w="1282"/>
        <w:gridCol w:w="1269"/>
      </w:tblGrid>
      <w:tr w:rsidR="000458C1" w:rsidRPr="000458C1" w14:paraId="66748B89" w14:textId="77777777" w:rsidTr="00181C27">
        <w:trPr>
          <w:tblHeader/>
          <w:jc w:val="center"/>
        </w:trPr>
        <w:tc>
          <w:tcPr>
            <w:tcW w:w="134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D0B6270" w14:textId="77777777" w:rsidR="005C5C2D" w:rsidRPr="0083614D"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Specie</w:t>
            </w:r>
            <w:r w:rsidR="00181C27" w:rsidRPr="000458C1">
              <w:rPr>
                <w:rFonts w:ascii="Times New Roman" w:eastAsia="Helvetica" w:hAnsi="Times New Roman" w:cs="Times New Roman"/>
                <w:lang w:val="en-GB"/>
              </w:rPr>
              <w:t>s</w:t>
            </w:r>
          </w:p>
        </w:tc>
        <w:tc>
          <w:tcPr>
            <w:tcW w:w="135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8CC34BC"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Treatment</w:t>
            </w:r>
          </w:p>
        </w:tc>
        <w:tc>
          <w:tcPr>
            <w:tcW w:w="93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D0FE62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n lizards</w:t>
            </w:r>
          </w:p>
        </w:tc>
        <w:tc>
          <w:tcPr>
            <w:tcW w:w="68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5FDB93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Mean</w:t>
            </w:r>
          </w:p>
        </w:tc>
        <w:tc>
          <w:tcPr>
            <w:tcW w:w="67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1B84D27" w14:textId="547381F8" w:rsidR="005C5C2D" w:rsidRPr="000458C1" w:rsidRDefault="00181C27"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r w:rsidRPr="000458C1">
              <w:rPr>
                <w:rFonts w:ascii="Times New Roman" w:eastAsia="Helvetica" w:hAnsi="Times New Roman" w:cs="Times New Roman"/>
                <w:lang w:val="en-GB"/>
              </w:rPr>
              <w:t>SD</w:t>
            </w:r>
          </w:p>
        </w:tc>
      </w:tr>
      <w:tr w:rsidR="000458C1" w:rsidRPr="000458C1" w14:paraId="7A281A91" w14:textId="77777777" w:rsidTr="00181C27">
        <w:trPr>
          <w:jc w:val="center"/>
        </w:trPr>
        <w:tc>
          <w:tcPr>
            <w:tcW w:w="1345" w:type="pct"/>
            <w:tcBorders>
              <w:top w:val="single" w:sz="4" w:space="0" w:color="auto"/>
            </w:tcBorders>
            <w:shd w:val="clear" w:color="auto" w:fill="FFFFFF"/>
            <w:tcMar>
              <w:top w:w="0" w:type="dxa"/>
              <w:left w:w="0" w:type="dxa"/>
              <w:bottom w:w="0" w:type="dxa"/>
              <w:right w:w="0" w:type="dxa"/>
            </w:tcMar>
            <w:vAlign w:val="center"/>
          </w:tcPr>
          <w:p w14:paraId="2019F3B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r w:rsidRPr="000458C1">
              <w:rPr>
                <w:rFonts w:ascii="Times New Roman" w:eastAsia="Helvetica" w:hAnsi="Times New Roman" w:cs="Times New Roman"/>
                <w:i/>
                <w:lang w:val="en-GB"/>
              </w:rPr>
              <w:t>L. delicata</w:t>
            </w:r>
          </w:p>
        </w:tc>
        <w:tc>
          <w:tcPr>
            <w:tcW w:w="1357" w:type="pct"/>
            <w:tcBorders>
              <w:top w:val="single" w:sz="4" w:space="0" w:color="auto"/>
            </w:tcBorders>
            <w:shd w:val="clear" w:color="auto" w:fill="FFFFFF"/>
            <w:tcMar>
              <w:top w:w="0" w:type="dxa"/>
              <w:left w:w="0" w:type="dxa"/>
              <w:bottom w:w="0" w:type="dxa"/>
              <w:right w:w="0" w:type="dxa"/>
            </w:tcMar>
            <w:vAlign w:val="center"/>
          </w:tcPr>
          <w:p w14:paraId="1EA7915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Control-Cold</w:t>
            </w:r>
          </w:p>
        </w:tc>
        <w:tc>
          <w:tcPr>
            <w:tcW w:w="935" w:type="pct"/>
            <w:tcBorders>
              <w:top w:val="single" w:sz="4" w:space="0" w:color="auto"/>
            </w:tcBorders>
            <w:shd w:val="clear" w:color="auto" w:fill="FFFFFF"/>
            <w:tcMar>
              <w:top w:w="0" w:type="dxa"/>
              <w:left w:w="0" w:type="dxa"/>
              <w:bottom w:w="0" w:type="dxa"/>
              <w:right w:w="0" w:type="dxa"/>
            </w:tcMar>
            <w:vAlign w:val="center"/>
          </w:tcPr>
          <w:p w14:paraId="1D808D7B"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9</w:t>
            </w:r>
          </w:p>
        </w:tc>
        <w:tc>
          <w:tcPr>
            <w:tcW w:w="685" w:type="pct"/>
            <w:tcBorders>
              <w:top w:val="single" w:sz="4" w:space="0" w:color="auto"/>
            </w:tcBorders>
            <w:shd w:val="clear" w:color="auto" w:fill="FFFFFF"/>
            <w:tcMar>
              <w:top w:w="0" w:type="dxa"/>
              <w:left w:w="0" w:type="dxa"/>
              <w:bottom w:w="0" w:type="dxa"/>
              <w:right w:w="0" w:type="dxa"/>
            </w:tcMar>
            <w:vAlign w:val="center"/>
          </w:tcPr>
          <w:p w14:paraId="67C0625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25.89</w:t>
            </w:r>
          </w:p>
        </w:tc>
        <w:tc>
          <w:tcPr>
            <w:tcW w:w="678" w:type="pct"/>
            <w:tcBorders>
              <w:top w:val="single" w:sz="4" w:space="0" w:color="auto"/>
            </w:tcBorders>
            <w:shd w:val="clear" w:color="auto" w:fill="FFFFFF"/>
            <w:tcMar>
              <w:top w:w="0" w:type="dxa"/>
              <w:left w:w="0" w:type="dxa"/>
              <w:bottom w:w="0" w:type="dxa"/>
              <w:right w:w="0" w:type="dxa"/>
            </w:tcMar>
            <w:vAlign w:val="center"/>
          </w:tcPr>
          <w:p w14:paraId="5A89F92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5.84</w:t>
            </w:r>
          </w:p>
        </w:tc>
      </w:tr>
      <w:tr w:rsidR="000458C1" w:rsidRPr="000458C1" w14:paraId="49522E01" w14:textId="77777777" w:rsidTr="00181C27">
        <w:trPr>
          <w:jc w:val="center"/>
        </w:trPr>
        <w:tc>
          <w:tcPr>
            <w:tcW w:w="1345" w:type="pct"/>
            <w:shd w:val="clear" w:color="auto" w:fill="FFFFFF"/>
            <w:tcMar>
              <w:top w:w="0" w:type="dxa"/>
              <w:left w:w="0" w:type="dxa"/>
              <w:bottom w:w="0" w:type="dxa"/>
              <w:right w:w="0" w:type="dxa"/>
            </w:tcMar>
            <w:vAlign w:val="center"/>
          </w:tcPr>
          <w:p w14:paraId="6F901ED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p>
        </w:tc>
        <w:tc>
          <w:tcPr>
            <w:tcW w:w="1357" w:type="pct"/>
            <w:shd w:val="clear" w:color="auto" w:fill="FFFFFF"/>
            <w:tcMar>
              <w:top w:w="0" w:type="dxa"/>
              <w:left w:w="0" w:type="dxa"/>
              <w:bottom w:w="0" w:type="dxa"/>
              <w:right w:w="0" w:type="dxa"/>
            </w:tcMar>
            <w:vAlign w:val="center"/>
          </w:tcPr>
          <w:p w14:paraId="06FCFD9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CORT-Cold</w:t>
            </w:r>
          </w:p>
        </w:tc>
        <w:tc>
          <w:tcPr>
            <w:tcW w:w="935" w:type="pct"/>
            <w:shd w:val="clear" w:color="auto" w:fill="FFFFFF"/>
            <w:tcMar>
              <w:top w:w="0" w:type="dxa"/>
              <w:left w:w="0" w:type="dxa"/>
              <w:bottom w:w="0" w:type="dxa"/>
              <w:right w:w="0" w:type="dxa"/>
            </w:tcMar>
            <w:vAlign w:val="center"/>
          </w:tcPr>
          <w:p w14:paraId="32998D0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6</w:t>
            </w:r>
          </w:p>
        </w:tc>
        <w:tc>
          <w:tcPr>
            <w:tcW w:w="685" w:type="pct"/>
            <w:shd w:val="clear" w:color="auto" w:fill="FFFFFF"/>
            <w:tcMar>
              <w:top w:w="0" w:type="dxa"/>
              <w:left w:w="0" w:type="dxa"/>
              <w:bottom w:w="0" w:type="dxa"/>
              <w:right w:w="0" w:type="dxa"/>
            </w:tcMar>
            <w:vAlign w:val="center"/>
          </w:tcPr>
          <w:p w14:paraId="47C52DF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21.17</w:t>
            </w:r>
          </w:p>
        </w:tc>
        <w:tc>
          <w:tcPr>
            <w:tcW w:w="678" w:type="pct"/>
            <w:shd w:val="clear" w:color="auto" w:fill="FFFFFF"/>
            <w:tcMar>
              <w:top w:w="0" w:type="dxa"/>
              <w:left w:w="0" w:type="dxa"/>
              <w:bottom w:w="0" w:type="dxa"/>
              <w:right w:w="0" w:type="dxa"/>
            </w:tcMar>
            <w:vAlign w:val="center"/>
          </w:tcPr>
          <w:p w14:paraId="7280914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8.80</w:t>
            </w:r>
          </w:p>
        </w:tc>
      </w:tr>
      <w:tr w:rsidR="000458C1" w:rsidRPr="000458C1" w14:paraId="6D2BA34F" w14:textId="77777777" w:rsidTr="00181C27">
        <w:trPr>
          <w:jc w:val="center"/>
        </w:trPr>
        <w:tc>
          <w:tcPr>
            <w:tcW w:w="1345" w:type="pct"/>
            <w:shd w:val="clear" w:color="auto" w:fill="FFFFFF"/>
            <w:tcMar>
              <w:top w:w="0" w:type="dxa"/>
              <w:left w:w="0" w:type="dxa"/>
              <w:bottom w:w="0" w:type="dxa"/>
              <w:right w:w="0" w:type="dxa"/>
            </w:tcMar>
            <w:vAlign w:val="center"/>
          </w:tcPr>
          <w:p w14:paraId="70BBB4B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p>
        </w:tc>
        <w:tc>
          <w:tcPr>
            <w:tcW w:w="1357" w:type="pct"/>
            <w:shd w:val="clear" w:color="auto" w:fill="FFFFFF"/>
            <w:tcMar>
              <w:top w:w="0" w:type="dxa"/>
              <w:left w:w="0" w:type="dxa"/>
              <w:bottom w:w="0" w:type="dxa"/>
              <w:right w:w="0" w:type="dxa"/>
            </w:tcMar>
            <w:vAlign w:val="center"/>
          </w:tcPr>
          <w:p w14:paraId="6C103D2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Control-Hot</w:t>
            </w:r>
          </w:p>
        </w:tc>
        <w:tc>
          <w:tcPr>
            <w:tcW w:w="935" w:type="pct"/>
            <w:shd w:val="clear" w:color="auto" w:fill="FFFFFF"/>
            <w:tcMar>
              <w:top w:w="0" w:type="dxa"/>
              <w:left w:w="0" w:type="dxa"/>
              <w:bottom w:w="0" w:type="dxa"/>
              <w:right w:w="0" w:type="dxa"/>
            </w:tcMar>
            <w:vAlign w:val="center"/>
          </w:tcPr>
          <w:p w14:paraId="4606BA0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w:t>
            </w:r>
          </w:p>
        </w:tc>
        <w:tc>
          <w:tcPr>
            <w:tcW w:w="685" w:type="pct"/>
            <w:shd w:val="clear" w:color="auto" w:fill="FFFFFF"/>
            <w:tcMar>
              <w:top w:w="0" w:type="dxa"/>
              <w:left w:w="0" w:type="dxa"/>
              <w:bottom w:w="0" w:type="dxa"/>
              <w:right w:w="0" w:type="dxa"/>
            </w:tcMar>
            <w:vAlign w:val="center"/>
          </w:tcPr>
          <w:p w14:paraId="0B1BE66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33.50</w:t>
            </w:r>
          </w:p>
        </w:tc>
        <w:tc>
          <w:tcPr>
            <w:tcW w:w="678" w:type="pct"/>
            <w:shd w:val="clear" w:color="auto" w:fill="FFFFFF"/>
            <w:tcMar>
              <w:top w:w="0" w:type="dxa"/>
              <w:left w:w="0" w:type="dxa"/>
              <w:bottom w:w="0" w:type="dxa"/>
              <w:right w:w="0" w:type="dxa"/>
            </w:tcMar>
            <w:vAlign w:val="center"/>
          </w:tcPr>
          <w:p w14:paraId="4861DB6C"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9.19</w:t>
            </w:r>
          </w:p>
        </w:tc>
      </w:tr>
      <w:tr w:rsidR="000458C1" w:rsidRPr="000458C1" w14:paraId="04ABE946" w14:textId="77777777" w:rsidTr="00181C27">
        <w:trPr>
          <w:jc w:val="center"/>
        </w:trPr>
        <w:tc>
          <w:tcPr>
            <w:tcW w:w="1345" w:type="pct"/>
            <w:shd w:val="clear" w:color="auto" w:fill="FFFFFF"/>
            <w:tcMar>
              <w:top w:w="0" w:type="dxa"/>
              <w:left w:w="0" w:type="dxa"/>
              <w:bottom w:w="0" w:type="dxa"/>
              <w:right w:w="0" w:type="dxa"/>
            </w:tcMar>
            <w:vAlign w:val="center"/>
          </w:tcPr>
          <w:p w14:paraId="3E250F2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p>
        </w:tc>
        <w:tc>
          <w:tcPr>
            <w:tcW w:w="1357" w:type="pct"/>
            <w:shd w:val="clear" w:color="auto" w:fill="FFFFFF"/>
            <w:tcMar>
              <w:top w:w="0" w:type="dxa"/>
              <w:left w:w="0" w:type="dxa"/>
              <w:bottom w:w="0" w:type="dxa"/>
              <w:right w:w="0" w:type="dxa"/>
            </w:tcMar>
            <w:vAlign w:val="center"/>
          </w:tcPr>
          <w:p w14:paraId="2EC40665"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CORT-Hot</w:t>
            </w:r>
          </w:p>
        </w:tc>
        <w:tc>
          <w:tcPr>
            <w:tcW w:w="935" w:type="pct"/>
            <w:shd w:val="clear" w:color="auto" w:fill="FFFFFF"/>
            <w:tcMar>
              <w:top w:w="0" w:type="dxa"/>
              <w:left w:w="0" w:type="dxa"/>
              <w:bottom w:w="0" w:type="dxa"/>
              <w:right w:w="0" w:type="dxa"/>
            </w:tcMar>
            <w:vAlign w:val="center"/>
          </w:tcPr>
          <w:p w14:paraId="31360A6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4</w:t>
            </w:r>
          </w:p>
        </w:tc>
        <w:tc>
          <w:tcPr>
            <w:tcW w:w="685" w:type="pct"/>
            <w:shd w:val="clear" w:color="auto" w:fill="FFFFFF"/>
            <w:tcMar>
              <w:top w:w="0" w:type="dxa"/>
              <w:left w:w="0" w:type="dxa"/>
              <w:bottom w:w="0" w:type="dxa"/>
              <w:right w:w="0" w:type="dxa"/>
            </w:tcMar>
            <w:vAlign w:val="center"/>
          </w:tcPr>
          <w:p w14:paraId="01394C9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24.25</w:t>
            </w:r>
          </w:p>
        </w:tc>
        <w:tc>
          <w:tcPr>
            <w:tcW w:w="678" w:type="pct"/>
            <w:shd w:val="clear" w:color="auto" w:fill="FFFFFF"/>
            <w:tcMar>
              <w:top w:w="0" w:type="dxa"/>
              <w:left w:w="0" w:type="dxa"/>
              <w:bottom w:w="0" w:type="dxa"/>
              <w:right w:w="0" w:type="dxa"/>
            </w:tcMar>
            <w:vAlign w:val="center"/>
          </w:tcPr>
          <w:p w14:paraId="0E3AE69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13.20</w:t>
            </w:r>
          </w:p>
        </w:tc>
      </w:tr>
      <w:tr w:rsidR="000458C1" w:rsidRPr="000458C1" w14:paraId="744B775E" w14:textId="77777777" w:rsidTr="00181C27">
        <w:trPr>
          <w:jc w:val="center"/>
        </w:trPr>
        <w:tc>
          <w:tcPr>
            <w:tcW w:w="1345" w:type="pct"/>
            <w:shd w:val="clear" w:color="auto" w:fill="FFFFFF"/>
            <w:tcMar>
              <w:top w:w="0" w:type="dxa"/>
              <w:left w:w="0" w:type="dxa"/>
              <w:bottom w:w="0" w:type="dxa"/>
              <w:right w:w="0" w:type="dxa"/>
            </w:tcMar>
            <w:vAlign w:val="center"/>
          </w:tcPr>
          <w:p w14:paraId="5220E1E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i/>
                <w:lang w:val="en-GB"/>
              </w:rPr>
              <w:t>L. guichenoti</w:t>
            </w:r>
          </w:p>
        </w:tc>
        <w:tc>
          <w:tcPr>
            <w:tcW w:w="1357" w:type="pct"/>
            <w:shd w:val="clear" w:color="auto" w:fill="FFFFFF"/>
            <w:tcMar>
              <w:top w:w="0" w:type="dxa"/>
              <w:left w:w="0" w:type="dxa"/>
              <w:bottom w:w="0" w:type="dxa"/>
              <w:right w:w="0" w:type="dxa"/>
            </w:tcMar>
            <w:vAlign w:val="center"/>
          </w:tcPr>
          <w:p w14:paraId="5288523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Control-Cold</w:t>
            </w:r>
          </w:p>
        </w:tc>
        <w:tc>
          <w:tcPr>
            <w:tcW w:w="935" w:type="pct"/>
            <w:shd w:val="clear" w:color="auto" w:fill="FFFFFF"/>
            <w:tcMar>
              <w:top w:w="0" w:type="dxa"/>
              <w:left w:w="0" w:type="dxa"/>
              <w:bottom w:w="0" w:type="dxa"/>
              <w:right w:w="0" w:type="dxa"/>
            </w:tcMar>
            <w:vAlign w:val="center"/>
          </w:tcPr>
          <w:p w14:paraId="52C62B85"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3</w:t>
            </w:r>
          </w:p>
        </w:tc>
        <w:tc>
          <w:tcPr>
            <w:tcW w:w="685" w:type="pct"/>
            <w:shd w:val="clear" w:color="auto" w:fill="FFFFFF"/>
            <w:tcMar>
              <w:top w:w="0" w:type="dxa"/>
              <w:left w:w="0" w:type="dxa"/>
              <w:bottom w:w="0" w:type="dxa"/>
              <w:right w:w="0" w:type="dxa"/>
            </w:tcMar>
            <w:vAlign w:val="center"/>
          </w:tcPr>
          <w:p w14:paraId="1780619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28.00</w:t>
            </w:r>
          </w:p>
        </w:tc>
        <w:tc>
          <w:tcPr>
            <w:tcW w:w="678" w:type="pct"/>
            <w:shd w:val="clear" w:color="auto" w:fill="FFFFFF"/>
            <w:tcMar>
              <w:top w:w="0" w:type="dxa"/>
              <w:left w:w="0" w:type="dxa"/>
              <w:bottom w:w="0" w:type="dxa"/>
              <w:right w:w="0" w:type="dxa"/>
            </w:tcMar>
            <w:vAlign w:val="center"/>
          </w:tcPr>
          <w:p w14:paraId="332D84C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5.20</w:t>
            </w:r>
          </w:p>
        </w:tc>
      </w:tr>
      <w:tr w:rsidR="000458C1" w:rsidRPr="000458C1" w14:paraId="4424A647" w14:textId="77777777" w:rsidTr="00181C27">
        <w:trPr>
          <w:jc w:val="center"/>
        </w:trPr>
        <w:tc>
          <w:tcPr>
            <w:tcW w:w="1345" w:type="pct"/>
            <w:shd w:val="clear" w:color="auto" w:fill="FFFFFF"/>
            <w:tcMar>
              <w:top w:w="0" w:type="dxa"/>
              <w:left w:w="0" w:type="dxa"/>
              <w:bottom w:w="0" w:type="dxa"/>
              <w:right w:w="0" w:type="dxa"/>
            </w:tcMar>
            <w:vAlign w:val="center"/>
          </w:tcPr>
          <w:p w14:paraId="0E2F506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p>
        </w:tc>
        <w:tc>
          <w:tcPr>
            <w:tcW w:w="1357" w:type="pct"/>
            <w:shd w:val="clear" w:color="auto" w:fill="FFFFFF"/>
            <w:tcMar>
              <w:top w:w="0" w:type="dxa"/>
              <w:left w:w="0" w:type="dxa"/>
              <w:bottom w:w="0" w:type="dxa"/>
              <w:right w:w="0" w:type="dxa"/>
            </w:tcMar>
            <w:vAlign w:val="center"/>
          </w:tcPr>
          <w:p w14:paraId="482B5D3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CORT-Cold</w:t>
            </w:r>
          </w:p>
        </w:tc>
        <w:tc>
          <w:tcPr>
            <w:tcW w:w="935" w:type="pct"/>
            <w:shd w:val="clear" w:color="auto" w:fill="FFFFFF"/>
            <w:tcMar>
              <w:top w:w="0" w:type="dxa"/>
              <w:left w:w="0" w:type="dxa"/>
              <w:bottom w:w="0" w:type="dxa"/>
              <w:right w:w="0" w:type="dxa"/>
            </w:tcMar>
            <w:vAlign w:val="center"/>
          </w:tcPr>
          <w:p w14:paraId="42A33DB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4</w:t>
            </w:r>
          </w:p>
        </w:tc>
        <w:tc>
          <w:tcPr>
            <w:tcW w:w="685" w:type="pct"/>
            <w:shd w:val="clear" w:color="auto" w:fill="FFFFFF"/>
            <w:tcMar>
              <w:top w:w="0" w:type="dxa"/>
              <w:left w:w="0" w:type="dxa"/>
              <w:bottom w:w="0" w:type="dxa"/>
              <w:right w:w="0" w:type="dxa"/>
            </w:tcMar>
            <w:vAlign w:val="center"/>
          </w:tcPr>
          <w:p w14:paraId="0B82E38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26.00</w:t>
            </w:r>
          </w:p>
        </w:tc>
        <w:tc>
          <w:tcPr>
            <w:tcW w:w="678" w:type="pct"/>
            <w:shd w:val="clear" w:color="auto" w:fill="FFFFFF"/>
            <w:tcMar>
              <w:top w:w="0" w:type="dxa"/>
              <w:left w:w="0" w:type="dxa"/>
              <w:bottom w:w="0" w:type="dxa"/>
              <w:right w:w="0" w:type="dxa"/>
            </w:tcMar>
            <w:vAlign w:val="center"/>
          </w:tcPr>
          <w:p w14:paraId="375E9FC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12.36</w:t>
            </w:r>
          </w:p>
        </w:tc>
      </w:tr>
      <w:tr w:rsidR="000458C1" w:rsidRPr="000458C1" w14:paraId="1DFFF440" w14:textId="77777777" w:rsidTr="00181C27">
        <w:trPr>
          <w:jc w:val="center"/>
        </w:trPr>
        <w:tc>
          <w:tcPr>
            <w:tcW w:w="1345" w:type="pct"/>
            <w:shd w:val="clear" w:color="auto" w:fill="FFFFFF"/>
            <w:tcMar>
              <w:top w:w="0" w:type="dxa"/>
              <w:left w:w="0" w:type="dxa"/>
              <w:bottom w:w="0" w:type="dxa"/>
              <w:right w:w="0" w:type="dxa"/>
            </w:tcMar>
            <w:vAlign w:val="center"/>
          </w:tcPr>
          <w:p w14:paraId="4D0BDDD7"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p>
        </w:tc>
        <w:tc>
          <w:tcPr>
            <w:tcW w:w="1357" w:type="pct"/>
            <w:shd w:val="clear" w:color="auto" w:fill="FFFFFF"/>
            <w:tcMar>
              <w:top w:w="0" w:type="dxa"/>
              <w:left w:w="0" w:type="dxa"/>
              <w:bottom w:w="0" w:type="dxa"/>
              <w:right w:w="0" w:type="dxa"/>
            </w:tcMar>
            <w:vAlign w:val="center"/>
          </w:tcPr>
          <w:p w14:paraId="5B4A581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Control-Hot</w:t>
            </w:r>
          </w:p>
        </w:tc>
        <w:tc>
          <w:tcPr>
            <w:tcW w:w="935" w:type="pct"/>
            <w:shd w:val="clear" w:color="auto" w:fill="FFFFFF"/>
            <w:tcMar>
              <w:top w:w="0" w:type="dxa"/>
              <w:left w:w="0" w:type="dxa"/>
              <w:bottom w:w="0" w:type="dxa"/>
              <w:right w:w="0" w:type="dxa"/>
            </w:tcMar>
            <w:vAlign w:val="center"/>
          </w:tcPr>
          <w:p w14:paraId="4E228C8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8</w:t>
            </w:r>
          </w:p>
        </w:tc>
        <w:tc>
          <w:tcPr>
            <w:tcW w:w="685" w:type="pct"/>
            <w:shd w:val="clear" w:color="auto" w:fill="FFFFFF"/>
            <w:tcMar>
              <w:top w:w="0" w:type="dxa"/>
              <w:left w:w="0" w:type="dxa"/>
              <w:bottom w:w="0" w:type="dxa"/>
              <w:right w:w="0" w:type="dxa"/>
            </w:tcMar>
            <w:vAlign w:val="center"/>
          </w:tcPr>
          <w:p w14:paraId="1E74E70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22.62</w:t>
            </w:r>
          </w:p>
        </w:tc>
        <w:tc>
          <w:tcPr>
            <w:tcW w:w="678" w:type="pct"/>
            <w:shd w:val="clear" w:color="auto" w:fill="FFFFFF"/>
            <w:tcMar>
              <w:top w:w="0" w:type="dxa"/>
              <w:left w:w="0" w:type="dxa"/>
              <w:bottom w:w="0" w:type="dxa"/>
              <w:right w:w="0" w:type="dxa"/>
            </w:tcMar>
            <w:vAlign w:val="center"/>
          </w:tcPr>
          <w:p w14:paraId="05D02AA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9.47</w:t>
            </w:r>
          </w:p>
        </w:tc>
      </w:tr>
      <w:tr w:rsidR="000458C1" w:rsidRPr="000458C1" w14:paraId="11D36811" w14:textId="77777777" w:rsidTr="00181C27">
        <w:trPr>
          <w:jc w:val="center"/>
        </w:trPr>
        <w:tc>
          <w:tcPr>
            <w:tcW w:w="1345" w:type="pct"/>
            <w:shd w:val="clear" w:color="auto" w:fill="FFFFFF"/>
            <w:tcMar>
              <w:top w:w="0" w:type="dxa"/>
              <w:left w:w="0" w:type="dxa"/>
              <w:bottom w:w="0" w:type="dxa"/>
              <w:right w:w="0" w:type="dxa"/>
            </w:tcMar>
            <w:vAlign w:val="center"/>
          </w:tcPr>
          <w:p w14:paraId="7F49F09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lang w:val="en-GB"/>
              </w:rPr>
            </w:pPr>
          </w:p>
        </w:tc>
        <w:tc>
          <w:tcPr>
            <w:tcW w:w="1357" w:type="pct"/>
            <w:shd w:val="clear" w:color="auto" w:fill="FFFFFF"/>
            <w:tcMar>
              <w:top w:w="0" w:type="dxa"/>
              <w:left w:w="0" w:type="dxa"/>
              <w:bottom w:w="0" w:type="dxa"/>
              <w:right w:w="0" w:type="dxa"/>
            </w:tcMar>
            <w:vAlign w:val="center"/>
          </w:tcPr>
          <w:p w14:paraId="52A0040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CORT-Hot</w:t>
            </w:r>
          </w:p>
        </w:tc>
        <w:tc>
          <w:tcPr>
            <w:tcW w:w="935" w:type="pct"/>
            <w:shd w:val="clear" w:color="auto" w:fill="FFFFFF"/>
            <w:tcMar>
              <w:top w:w="0" w:type="dxa"/>
              <w:left w:w="0" w:type="dxa"/>
              <w:bottom w:w="0" w:type="dxa"/>
              <w:right w:w="0" w:type="dxa"/>
            </w:tcMar>
            <w:vAlign w:val="center"/>
          </w:tcPr>
          <w:p w14:paraId="5FC6A64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6</w:t>
            </w:r>
          </w:p>
        </w:tc>
        <w:tc>
          <w:tcPr>
            <w:tcW w:w="685" w:type="pct"/>
            <w:shd w:val="clear" w:color="auto" w:fill="FFFFFF"/>
            <w:tcMar>
              <w:top w:w="0" w:type="dxa"/>
              <w:left w:w="0" w:type="dxa"/>
              <w:bottom w:w="0" w:type="dxa"/>
              <w:right w:w="0" w:type="dxa"/>
            </w:tcMar>
            <w:vAlign w:val="center"/>
          </w:tcPr>
          <w:p w14:paraId="62E4EA2C"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28.33</w:t>
            </w:r>
          </w:p>
        </w:tc>
        <w:tc>
          <w:tcPr>
            <w:tcW w:w="678" w:type="pct"/>
            <w:shd w:val="clear" w:color="auto" w:fill="FFFFFF"/>
            <w:tcMar>
              <w:top w:w="0" w:type="dxa"/>
              <w:left w:w="0" w:type="dxa"/>
              <w:bottom w:w="0" w:type="dxa"/>
              <w:right w:w="0" w:type="dxa"/>
            </w:tcMar>
            <w:vAlign w:val="center"/>
          </w:tcPr>
          <w:p w14:paraId="02F87CAB"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lang w:val="en-GB"/>
              </w:rPr>
            </w:pPr>
            <w:r w:rsidRPr="000458C1">
              <w:rPr>
                <w:rFonts w:ascii="Times New Roman" w:eastAsia="Helvetica" w:hAnsi="Times New Roman" w:cs="Times New Roman"/>
                <w:lang w:val="en-GB"/>
              </w:rPr>
              <w:t>9.69</w:t>
            </w:r>
          </w:p>
        </w:tc>
      </w:tr>
    </w:tbl>
    <w:p w14:paraId="764C13A4" w14:textId="77777777" w:rsidR="00181C27" w:rsidRPr="000458C1" w:rsidRDefault="00181C27">
      <w:pPr>
        <w:rPr>
          <w:rFonts w:ascii="Times New Roman" w:hAnsi="Times New Roman" w:cs="Times New Roman"/>
          <w:lang w:val="en-GB"/>
        </w:rPr>
      </w:pPr>
      <w:r w:rsidRPr="000458C1">
        <w:rPr>
          <w:rFonts w:ascii="Times New Roman" w:hAnsi="Times New Roman" w:cs="Times New Roman"/>
          <w:lang w:val="en-GB"/>
        </w:rPr>
        <w:br w:type="page"/>
      </w:r>
    </w:p>
    <w:p w14:paraId="413A80E0" w14:textId="24598535" w:rsidR="005C5C2D" w:rsidRPr="000458C1" w:rsidRDefault="005C5C2D" w:rsidP="005C5C2D">
      <w:pPr>
        <w:pStyle w:val="BodyText"/>
        <w:spacing w:after="0" w:line="360" w:lineRule="auto"/>
        <w:jc w:val="both"/>
        <w:rPr>
          <w:rFonts w:cs="Times New Roman"/>
          <w:lang w:val="en-GB"/>
        </w:rPr>
      </w:pPr>
      <w:r w:rsidRPr="000458C1">
        <w:rPr>
          <w:rFonts w:cs="Times New Roman"/>
          <w:b/>
          <w:lang w:val="en-GB"/>
        </w:rPr>
        <w:lastRenderedPageBreak/>
        <w:t xml:space="preserve">Table </w:t>
      </w:r>
      <w:r w:rsidRPr="000458C1">
        <w:rPr>
          <w:rFonts w:cs="Times New Roman"/>
          <w:b/>
          <w:bCs/>
          <w:lang w:val="en-GB"/>
        </w:rPr>
        <w:t>S4</w:t>
      </w:r>
    </w:p>
    <w:p w14:paraId="7C6ED69B" w14:textId="6032A4D1" w:rsidR="005C5C2D" w:rsidRPr="000458C1" w:rsidRDefault="005C5C2D" w:rsidP="005C5C2D">
      <w:pPr>
        <w:pStyle w:val="BodyText"/>
        <w:spacing w:after="0" w:line="360" w:lineRule="auto"/>
        <w:jc w:val="both"/>
        <w:rPr>
          <w:rFonts w:cs="Times New Roman"/>
          <w:lang w:val="en-GB"/>
        </w:rPr>
      </w:pPr>
      <w:r w:rsidRPr="000458C1">
        <w:rPr>
          <w:rFonts w:cs="Times New Roman"/>
          <w:lang w:val="en-GB"/>
        </w:rPr>
        <w:t xml:space="preserve">Results for </w:t>
      </w:r>
      <w:proofErr w:type="spellStart"/>
      <w:r w:rsidRPr="000458C1">
        <w:rPr>
          <w:rFonts w:cs="Times New Roman"/>
          <w:i/>
          <w:iCs/>
          <w:lang w:val="en-GB"/>
        </w:rPr>
        <w:t>Lampropholis</w:t>
      </w:r>
      <w:proofErr w:type="spellEnd"/>
      <w:r w:rsidRPr="000458C1">
        <w:rPr>
          <w:rFonts w:cs="Times New Roman"/>
          <w:i/>
          <w:iCs/>
          <w:lang w:val="en-GB"/>
        </w:rPr>
        <w:t xml:space="preserve"> delicata</w:t>
      </w:r>
      <w:r w:rsidRPr="000458C1">
        <w:rPr>
          <w:rFonts w:cs="Times New Roman"/>
          <w:lang w:val="en-GB"/>
        </w:rPr>
        <w:t xml:space="preserve"> when the model included the age</w:t>
      </w:r>
    </w:p>
    <w:tbl>
      <w:tblPr>
        <w:tblW w:w="4636" w:type="pct"/>
        <w:jc w:val="center"/>
        <w:tblBorders>
          <w:top w:val="single" w:sz="4" w:space="0" w:color="auto"/>
          <w:bottom w:val="single" w:sz="4" w:space="0" w:color="auto"/>
        </w:tblBorders>
        <w:tblLayout w:type="fixed"/>
        <w:tblLook w:val="0420" w:firstRow="1" w:lastRow="0" w:firstColumn="0" w:lastColumn="0" w:noHBand="0" w:noVBand="1"/>
      </w:tblPr>
      <w:tblGrid>
        <w:gridCol w:w="1973"/>
        <w:gridCol w:w="1119"/>
        <w:gridCol w:w="1262"/>
        <w:gridCol w:w="733"/>
        <w:gridCol w:w="783"/>
        <w:gridCol w:w="620"/>
        <w:gridCol w:w="1137"/>
        <w:gridCol w:w="1052"/>
      </w:tblGrid>
      <w:tr w:rsidR="000458C1" w:rsidRPr="0083614D" w14:paraId="557FDCB7" w14:textId="77777777" w:rsidTr="00033BB3">
        <w:trPr>
          <w:tblHeader/>
          <w:jc w:val="center"/>
        </w:trPr>
        <w:tc>
          <w:tcPr>
            <w:tcW w:w="113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32BF23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Predictors</w:t>
            </w:r>
          </w:p>
        </w:tc>
        <w:tc>
          <w:tcPr>
            <w:tcW w:w="64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7F81634"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Estimate</w:t>
            </w:r>
          </w:p>
        </w:tc>
        <w:tc>
          <w:tcPr>
            <w:tcW w:w="72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37883C9"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Est.</w:t>
            </w:r>
            <w:r w:rsidR="000458C1">
              <w:rPr>
                <w:rFonts w:ascii="Times New Roman" w:eastAsia="Helvetica" w:hAnsi="Times New Roman" w:cs="Times New Roman"/>
                <w:sz w:val="22"/>
                <w:szCs w:val="22"/>
                <w:lang w:val="en-GB"/>
              </w:rPr>
              <w:t xml:space="preserve"> </w:t>
            </w:r>
            <w:r w:rsidRPr="0083614D">
              <w:rPr>
                <w:rFonts w:ascii="Times New Roman" w:eastAsia="Helvetica" w:hAnsi="Times New Roman" w:cs="Times New Roman"/>
                <w:sz w:val="22"/>
                <w:szCs w:val="22"/>
                <w:lang w:val="en-GB"/>
              </w:rPr>
              <w:t>Error</w:t>
            </w:r>
          </w:p>
        </w:tc>
        <w:tc>
          <w:tcPr>
            <w:tcW w:w="422"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1648704"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l-95% CI</w:t>
            </w:r>
          </w:p>
        </w:tc>
        <w:tc>
          <w:tcPr>
            <w:tcW w:w="451"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89C8BD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u-95% CI</w:t>
            </w:r>
          </w:p>
        </w:tc>
        <w:tc>
          <w:tcPr>
            <w:tcW w:w="35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8AE1D82"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Rhat</w:t>
            </w:r>
          </w:p>
        </w:tc>
        <w:tc>
          <w:tcPr>
            <w:tcW w:w="65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AAEF2F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Bulk_ESS</w:t>
            </w:r>
          </w:p>
        </w:tc>
        <w:tc>
          <w:tcPr>
            <w:tcW w:w="60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4ABFFC5"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Tail_ESS</w:t>
            </w:r>
          </w:p>
        </w:tc>
      </w:tr>
      <w:tr w:rsidR="000458C1" w:rsidRPr="0083614D" w14:paraId="0AA67E54" w14:textId="77777777" w:rsidTr="00033BB3">
        <w:trPr>
          <w:jc w:val="center"/>
        </w:trPr>
        <w:tc>
          <w:tcPr>
            <w:tcW w:w="1137" w:type="pct"/>
            <w:tcBorders>
              <w:top w:val="single" w:sz="4" w:space="0" w:color="auto"/>
            </w:tcBorders>
            <w:shd w:val="clear" w:color="auto" w:fill="FFFFFF"/>
            <w:tcMar>
              <w:top w:w="0" w:type="dxa"/>
              <w:left w:w="0" w:type="dxa"/>
              <w:bottom w:w="0" w:type="dxa"/>
              <w:right w:w="0" w:type="dxa"/>
            </w:tcMar>
            <w:vAlign w:val="center"/>
          </w:tcPr>
          <w:p w14:paraId="25434282"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sz w:val="22"/>
                <w:szCs w:val="22"/>
                <w:lang w:val="en-GB"/>
              </w:rPr>
            </w:pPr>
            <w:r w:rsidRPr="0083614D">
              <w:rPr>
                <w:rFonts w:ascii="Times New Roman" w:eastAsia="Helvetica" w:hAnsi="Times New Roman" w:cs="Times New Roman"/>
                <w:sz w:val="22"/>
                <w:szCs w:val="22"/>
                <w:lang w:val="en-GB"/>
              </w:rPr>
              <w:t>Intercept</w:t>
            </w:r>
          </w:p>
        </w:tc>
        <w:tc>
          <w:tcPr>
            <w:tcW w:w="645" w:type="pct"/>
            <w:tcBorders>
              <w:top w:val="single" w:sz="4" w:space="0" w:color="auto"/>
            </w:tcBorders>
            <w:shd w:val="clear" w:color="auto" w:fill="FFFFFF"/>
            <w:tcMar>
              <w:top w:w="0" w:type="dxa"/>
              <w:left w:w="0" w:type="dxa"/>
              <w:bottom w:w="0" w:type="dxa"/>
              <w:right w:w="0" w:type="dxa"/>
            </w:tcMar>
            <w:vAlign w:val="center"/>
          </w:tcPr>
          <w:p w14:paraId="205B2987" w14:textId="11E9D4F9"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.68</w:t>
            </w:r>
          </w:p>
        </w:tc>
        <w:tc>
          <w:tcPr>
            <w:tcW w:w="727" w:type="pct"/>
            <w:tcBorders>
              <w:top w:val="single" w:sz="4" w:space="0" w:color="auto"/>
            </w:tcBorders>
            <w:shd w:val="clear" w:color="auto" w:fill="FFFFFF"/>
            <w:tcMar>
              <w:top w:w="0" w:type="dxa"/>
              <w:left w:w="0" w:type="dxa"/>
              <w:bottom w:w="0" w:type="dxa"/>
              <w:right w:w="0" w:type="dxa"/>
            </w:tcMar>
            <w:vAlign w:val="center"/>
          </w:tcPr>
          <w:p w14:paraId="6454F1A3"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0.23</w:t>
            </w:r>
          </w:p>
        </w:tc>
        <w:tc>
          <w:tcPr>
            <w:tcW w:w="422" w:type="pct"/>
            <w:tcBorders>
              <w:top w:val="single" w:sz="4" w:space="0" w:color="auto"/>
            </w:tcBorders>
            <w:shd w:val="clear" w:color="auto" w:fill="FFFFFF"/>
            <w:tcMar>
              <w:top w:w="0" w:type="dxa"/>
              <w:left w:w="0" w:type="dxa"/>
              <w:bottom w:w="0" w:type="dxa"/>
              <w:right w:w="0" w:type="dxa"/>
            </w:tcMar>
            <w:vAlign w:val="center"/>
          </w:tcPr>
          <w:p w14:paraId="29C6F300" w14:textId="529C0F46"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−1</w:t>
            </w:r>
            <w:r w:rsidR="005C5C2D" w:rsidRPr="0083614D">
              <w:rPr>
                <w:rFonts w:ascii="Times New Roman" w:eastAsia="Helvetica" w:hAnsi="Times New Roman" w:cs="Times New Roman"/>
                <w:sz w:val="22"/>
                <w:szCs w:val="22"/>
                <w:lang w:val="en-GB"/>
              </w:rPr>
              <w:t>.14</w:t>
            </w:r>
          </w:p>
        </w:tc>
        <w:tc>
          <w:tcPr>
            <w:tcW w:w="451" w:type="pct"/>
            <w:tcBorders>
              <w:top w:val="single" w:sz="4" w:space="0" w:color="auto"/>
            </w:tcBorders>
            <w:shd w:val="clear" w:color="auto" w:fill="FFFFFF"/>
            <w:tcMar>
              <w:top w:w="0" w:type="dxa"/>
              <w:left w:w="0" w:type="dxa"/>
              <w:bottom w:w="0" w:type="dxa"/>
              <w:right w:w="0" w:type="dxa"/>
            </w:tcMar>
            <w:vAlign w:val="center"/>
          </w:tcPr>
          <w:p w14:paraId="50651958" w14:textId="4802E0D2"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.22</w:t>
            </w:r>
          </w:p>
        </w:tc>
        <w:tc>
          <w:tcPr>
            <w:tcW w:w="357" w:type="pct"/>
            <w:tcBorders>
              <w:top w:val="single" w:sz="4" w:space="0" w:color="auto"/>
            </w:tcBorders>
            <w:shd w:val="clear" w:color="auto" w:fill="FFFFFF"/>
            <w:tcMar>
              <w:top w:w="0" w:type="dxa"/>
              <w:left w:w="0" w:type="dxa"/>
              <w:bottom w:w="0" w:type="dxa"/>
              <w:right w:w="0" w:type="dxa"/>
            </w:tcMar>
            <w:vAlign w:val="center"/>
          </w:tcPr>
          <w:p w14:paraId="518A36B6"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tcBorders>
              <w:top w:val="single" w:sz="4" w:space="0" w:color="auto"/>
            </w:tcBorders>
            <w:shd w:val="clear" w:color="auto" w:fill="FFFFFF"/>
            <w:tcMar>
              <w:top w:w="0" w:type="dxa"/>
              <w:left w:w="0" w:type="dxa"/>
              <w:bottom w:w="0" w:type="dxa"/>
              <w:right w:w="0" w:type="dxa"/>
            </w:tcMar>
            <w:vAlign w:val="center"/>
          </w:tcPr>
          <w:p w14:paraId="3E61B39E"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3099.14</w:t>
            </w:r>
          </w:p>
        </w:tc>
        <w:tc>
          <w:tcPr>
            <w:tcW w:w="606" w:type="pct"/>
            <w:tcBorders>
              <w:top w:val="single" w:sz="4" w:space="0" w:color="auto"/>
            </w:tcBorders>
            <w:shd w:val="clear" w:color="auto" w:fill="FFFFFF"/>
            <w:tcMar>
              <w:top w:w="0" w:type="dxa"/>
              <w:left w:w="0" w:type="dxa"/>
              <w:bottom w:w="0" w:type="dxa"/>
              <w:right w:w="0" w:type="dxa"/>
            </w:tcMar>
            <w:vAlign w:val="center"/>
          </w:tcPr>
          <w:p w14:paraId="45348386"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5364.68</w:t>
            </w:r>
          </w:p>
        </w:tc>
      </w:tr>
      <w:tr w:rsidR="000458C1" w:rsidRPr="0083614D" w14:paraId="4BBED0FA" w14:textId="77777777" w:rsidTr="00033BB3">
        <w:trPr>
          <w:jc w:val="center"/>
        </w:trPr>
        <w:tc>
          <w:tcPr>
            <w:tcW w:w="1137" w:type="pct"/>
            <w:shd w:val="clear" w:color="auto" w:fill="FFFFFF"/>
            <w:tcMar>
              <w:top w:w="0" w:type="dxa"/>
              <w:left w:w="0" w:type="dxa"/>
              <w:bottom w:w="0" w:type="dxa"/>
              <w:right w:w="0" w:type="dxa"/>
            </w:tcMar>
            <w:vAlign w:val="center"/>
          </w:tcPr>
          <w:p w14:paraId="30491D6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age.start</w:t>
            </w:r>
          </w:p>
        </w:tc>
        <w:tc>
          <w:tcPr>
            <w:tcW w:w="645" w:type="pct"/>
            <w:shd w:val="clear" w:color="auto" w:fill="FFFFFF"/>
            <w:tcMar>
              <w:top w:w="0" w:type="dxa"/>
              <w:left w:w="0" w:type="dxa"/>
              <w:bottom w:w="0" w:type="dxa"/>
              <w:right w:w="0" w:type="dxa"/>
            </w:tcMar>
            <w:vAlign w:val="center"/>
          </w:tcPr>
          <w:p w14:paraId="7FF9DDC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0.00</w:t>
            </w:r>
          </w:p>
        </w:tc>
        <w:tc>
          <w:tcPr>
            <w:tcW w:w="727" w:type="pct"/>
            <w:shd w:val="clear" w:color="auto" w:fill="FFFFFF"/>
            <w:tcMar>
              <w:top w:w="0" w:type="dxa"/>
              <w:left w:w="0" w:type="dxa"/>
              <w:bottom w:w="0" w:type="dxa"/>
              <w:right w:w="0" w:type="dxa"/>
            </w:tcMar>
            <w:vAlign w:val="center"/>
          </w:tcPr>
          <w:p w14:paraId="2FBEABBC"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0.00</w:t>
            </w:r>
          </w:p>
        </w:tc>
        <w:tc>
          <w:tcPr>
            <w:tcW w:w="422" w:type="pct"/>
            <w:shd w:val="clear" w:color="auto" w:fill="FFFFFF"/>
            <w:tcMar>
              <w:top w:w="0" w:type="dxa"/>
              <w:left w:w="0" w:type="dxa"/>
              <w:bottom w:w="0" w:type="dxa"/>
              <w:right w:w="0" w:type="dxa"/>
            </w:tcMar>
            <w:vAlign w:val="center"/>
          </w:tcPr>
          <w:p w14:paraId="40CF0FDB" w14:textId="3177C3D0"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.00</w:t>
            </w:r>
          </w:p>
        </w:tc>
        <w:tc>
          <w:tcPr>
            <w:tcW w:w="451" w:type="pct"/>
            <w:shd w:val="clear" w:color="auto" w:fill="FFFFFF"/>
            <w:tcMar>
              <w:top w:w="0" w:type="dxa"/>
              <w:left w:w="0" w:type="dxa"/>
              <w:bottom w:w="0" w:type="dxa"/>
              <w:right w:w="0" w:type="dxa"/>
            </w:tcMar>
            <w:vAlign w:val="center"/>
          </w:tcPr>
          <w:p w14:paraId="62A0261D"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0.01</w:t>
            </w:r>
          </w:p>
        </w:tc>
        <w:tc>
          <w:tcPr>
            <w:tcW w:w="357" w:type="pct"/>
            <w:shd w:val="clear" w:color="auto" w:fill="FFFFFF"/>
            <w:tcMar>
              <w:top w:w="0" w:type="dxa"/>
              <w:left w:w="0" w:type="dxa"/>
              <w:bottom w:w="0" w:type="dxa"/>
              <w:right w:w="0" w:type="dxa"/>
            </w:tcMar>
            <w:vAlign w:val="center"/>
          </w:tcPr>
          <w:p w14:paraId="34E3136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066C53B4"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7524.39</w:t>
            </w:r>
          </w:p>
        </w:tc>
        <w:tc>
          <w:tcPr>
            <w:tcW w:w="606" w:type="pct"/>
            <w:shd w:val="clear" w:color="auto" w:fill="FFFFFF"/>
            <w:tcMar>
              <w:top w:w="0" w:type="dxa"/>
              <w:left w:w="0" w:type="dxa"/>
              <w:bottom w:w="0" w:type="dxa"/>
              <w:right w:w="0" w:type="dxa"/>
            </w:tcMar>
            <w:vAlign w:val="center"/>
          </w:tcPr>
          <w:p w14:paraId="04D3C87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6689.19</w:t>
            </w:r>
          </w:p>
        </w:tc>
      </w:tr>
      <w:tr w:rsidR="000458C1" w:rsidRPr="0083614D" w14:paraId="695A54DD" w14:textId="77777777" w:rsidTr="00033BB3">
        <w:trPr>
          <w:jc w:val="center"/>
        </w:trPr>
        <w:tc>
          <w:tcPr>
            <w:tcW w:w="1137" w:type="pct"/>
            <w:shd w:val="clear" w:color="auto" w:fill="FFFFFF"/>
            <w:tcMar>
              <w:top w:w="0" w:type="dxa"/>
              <w:left w:w="0" w:type="dxa"/>
              <w:bottom w:w="0" w:type="dxa"/>
              <w:right w:w="0" w:type="dxa"/>
            </w:tcMar>
            <w:vAlign w:val="center"/>
          </w:tcPr>
          <w:p w14:paraId="7263ECCC"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trial_reversal</w:t>
            </w:r>
          </w:p>
        </w:tc>
        <w:tc>
          <w:tcPr>
            <w:tcW w:w="645" w:type="pct"/>
            <w:shd w:val="clear" w:color="auto" w:fill="FFFFFF"/>
            <w:tcMar>
              <w:top w:w="0" w:type="dxa"/>
              <w:left w:w="0" w:type="dxa"/>
              <w:bottom w:w="0" w:type="dxa"/>
              <w:right w:w="0" w:type="dxa"/>
            </w:tcMar>
            <w:vAlign w:val="center"/>
          </w:tcPr>
          <w:p w14:paraId="7E80301D"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0.04</w:t>
            </w:r>
          </w:p>
        </w:tc>
        <w:tc>
          <w:tcPr>
            <w:tcW w:w="727" w:type="pct"/>
            <w:shd w:val="clear" w:color="auto" w:fill="FFFFFF"/>
            <w:tcMar>
              <w:top w:w="0" w:type="dxa"/>
              <w:left w:w="0" w:type="dxa"/>
              <w:bottom w:w="0" w:type="dxa"/>
              <w:right w:w="0" w:type="dxa"/>
            </w:tcMar>
            <w:vAlign w:val="center"/>
          </w:tcPr>
          <w:p w14:paraId="16C2B8D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0.01</w:t>
            </w:r>
          </w:p>
        </w:tc>
        <w:tc>
          <w:tcPr>
            <w:tcW w:w="422" w:type="pct"/>
            <w:shd w:val="clear" w:color="auto" w:fill="FFFFFF"/>
            <w:tcMar>
              <w:top w:w="0" w:type="dxa"/>
              <w:left w:w="0" w:type="dxa"/>
              <w:bottom w:w="0" w:type="dxa"/>
              <w:right w:w="0" w:type="dxa"/>
            </w:tcMar>
            <w:vAlign w:val="center"/>
          </w:tcPr>
          <w:p w14:paraId="473A67D3"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0.02</w:t>
            </w:r>
          </w:p>
        </w:tc>
        <w:tc>
          <w:tcPr>
            <w:tcW w:w="451" w:type="pct"/>
            <w:shd w:val="clear" w:color="auto" w:fill="FFFFFF"/>
            <w:tcMar>
              <w:top w:w="0" w:type="dxa"/>
              <w:left w:w="0" w:type="dxa"/>
              <w:bottom w:w="0" w:type="dxa"/>
              <w:right w:w="0" w:type="dxa"/>
            </w:tcMar>
            <w:vAlign w:val="center"/>
          </w:tcPr>
          <w:p w14:paraId="26ADE152"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0.06</w:t>
            </w:r>
          </w:p>
        </w:tc>
        <w:tc>
          <w:tcPr>
            <w:tcW w:w="357" w:type="pct"/>
            <w:shd w:val="clear" w:color="auto" w:fill="FFFFFF"/>
            <w:tcMar>
              <w:top w:w="0" w:type="dxa"/>
              <w:left w:w="0" w:type="dxa"/>
              <w:bottom w:w="0" w:type="dxa"/>
              <w:right w:w="0" w:type="dxa"/>
            </w:tcMar>
            <w:vAlign w:val="center"/>
          </w:tcPr>
          <w:p w14:paraId="77A9CE31"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485831F9"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3033.03</w:t>
            </w:r>
          </w:p>
        </w:tc>
        <w:tc>
          <w:tcPr>
            <w:tcW w:w="606" w:type="pct"/>
            <w:shd w:val="clear" w:color="auto" w:fill="FFFFFF"/>
            <w:tcMar>
              <w:top w:w="0" w:type="dxa"/>
              <w:left w:w="0" w:type="dxa"/>
              <w:bottom w:w="0" w:type="dxa"/>
              <w:right w:w="0" w:type="dxa"/>
            </w:tcMar>
            <w:vAlign w:val="center"/>
          </w:tcPr>
          <w:p w14:paraId="7A82072D"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5261.65</w:t>
            </w:r>
          </w:p>
        </w:tc>
      </w:tr>
      <w:tr w:rsidR="000458C1" w:rsidRPr="0083614D" w14:paraId="4A0E5DE8" w14:textId="77777777" w:rsidTr="00033BB3">
        <w:trPr>
          <w:jc w:val="center"/>
        </w:trPr>
        <w:tc>
          <w:tcPr>
            <w:tcW w:w="1137" w:type="pct"/>
            <w:shd w:val="clear" w:color="auto" w:fill="FFFFFF"/>
            <w:tcMar>
              <w:top w:w="0" w:type="dxa"/>
              <w:left w:w="0" w:type="dxa"/>
              <w:bottom w:w="0" w:type="dxa"/>
              <w:right w:w="0" w:type="dxa"/>
            </w:tcMar>
            <w:vAlign w:val="center"/>
          </w:tcPr>
          <w:p w14:paraId="49768484"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cortControl</w:t>
            </w:r>
          </w:p>
        </w:tc>
        <w:tc>
          <w:tcPr>
            <w:tcW w:w="645" w:type="pct"/>
            <w:shd w:val="clear" w:color="auto" w:fill="FFFFFF"/>
            <w:tcMar>
              <w:top w:w="0" w:type="dxa"/>
              <w:left w:w="0" w:type="dxa"/>
              <w:bottom w:w="0" w:type="dxa"/>
              <w:right w:w="0" w:type="dxa"/>
            </w:tcMar>
            <w:vAlign w:val="center"/>
          </w:tcPr>
          <w:p w14:paraId="62C69ACF" w14:textId="5A9FCF23"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.34</w:t>
            </w:r>
          </w:p>
        </w:tc>
        <w:tc>
          <w:tcPr>
            <w:tcW w:w="727" w:type="pct"/>
            <w:shd w:val="clear" w:color="auto" w:fill="FFFFFF"/>
            <w:tcMar>
              <w:top w:w="0" w:type="dxa"/>
              <w:left w:w="0" w:type="dxa"/>
              <w:bottom w:w="0" w:type="dxa"/>
              <w:right w:w="0" w:type="dxa"/>
            </w:tcMar>
            <w:vAlign w:val="center"/>
          </w:tcPr>
          <w:p w14:paraId="782DF5C0"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0.32</w:t>
            </w:r>
          </w:p>
        </w:tc>
        <w:tc>
          <w:tcPr>
            <w:tcW w:w="422" w:type="pct"/>
            <w:shd w:val="clear" w:color="auto" w:fill="FFFFFF"/>
            <w:tcMar>
              <w:top w:w="0" w:type="dxa"/>
              <w:left w:w="0" w:type="dxa"/>
              <w:bottom w:w="0" w:type="dxa"/>
              <w:right w:w="0" w:type="dxa"/>
            </w:tcMar>
            <w:vAlign w:val="center"/>
          </w:tcPr>
          <w:p w14:paraId="1639BEF0" w14:textId="3FDA63FB"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.99</w:t>
            </w:r>
          </w:p>
        </w:tc>
        <w:tc>
          <w:tcPr>
            <w:tcW w:w="451" w:type="pct"/>
            <w:shd w:val="clear" w:color="auto" w:fill="FFFFFF"/>
            <w:tcMar>
              <w:top w:w="0" w:type="dxa"/>
              <w:left w:w="0" w:type="dxa"/>
              <w:bottom w:w="0" w:type="dxa"/>
              <w:right w:w="0" w:type="dxa"/>
            </w:tcMar>
            <w:vAlign w:val="center"/>
          </w:tcPr>
          <w:p w14:paraId="405EBE27"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0.30</w:t>
            </w:r>
          </w:p>
        </w:tc>
        <w:tc>
          <w:tcPr>
            <w:tcW w:w="357" w:type="pct"/>
            <w:shd w:val="clear" w:color="auto" w:fill="FFFFFF"/>
            <w:tcMar>
              <w:top w:w="0" w:type="dxa"/>
              <w:left w:w="0" w:type="dxa"/>
              <w:bottom w:w="0" w:type="dxa"/>
              <w:right w:w="0" w:type="dxa"/>
            </w:tcMar>
            <w:vAlign w:val="center"/>
          </w:tcPr>
          <w:p w14:paraId="0DB1A42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72F338A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2845.28</w:t>
            </w:r>
          </w:p>
        </w:tc>
        <w:tc>
          <w:tcPr>
            <w:tcW w:w="606" w:type="pct"/>
            <w:shd w:val="clear" w:color="auto" w:fill="FFFFFF"/>
            <w:tcMar>
              <w:top w:w="0" w:type="dxa"/>
              <w:left w:w="0" w:type="dxa"/>
              <w:bottom w:w="0" w:type="dxa"/>
              <w:right w:w="0" w:type="dxa"/>
            </w:tcMar>
            <w:vAlign w:val="center"/>
          </w:tcPr>
          <w:p w14:paraId="77D1E36A"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4978.49</w:t>
            </w:r>
          </w:p>
        </w:tc>
      </w:tr>
      <w:tr w:rsidR="000458C1" w:rsidRPr="0083614D" w14:paraId="7CE69B76" w14:textId="77777777" w:rsidTr="00033BB3">
        <w:trPr>
          <w:jc w:val="center"/>
        </w:trPr>
        <w:tc>
          <w:tcPr>
            <w:tcW w:w="1137" w:type="pct"/>
            <w:shd w:val="clear" w:color="auto" w:fill="FFFFFF"/>
            <w:tcMar>
              <w:top w:w="0" w:type="dxa"/>
              <w:left w:w="0" w:type="dxa"/>
              <w:bottom w:w="0" w:type="dxa"/>
              <w:right w:w="0" w:type="dxa"/>
            </w:tcMar>
            <w:vAlign w:val="center"/>
          </w:tcPr>
          <w:p w14:paraId="243565A0"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tempHot</w:t>
            </w:r>
          </w:p>
        </w:tc>
        <w:tc>
          <w:tcPr>
            <w:tcW w:w="645" w:type="pct"/>
            <w:shd w:val="clear" w:color="auto" w:fill="FFFFFF"/>
            <w:tcMar>
              <w:top w:w="0" w:type="dxa"/>
              <w:left w:w="0" w:type="dxa"/>
              <w:bottom w:w="0" w:type="dxa"/>
              <w:right w:w="0" w:type="dxa"/>
            </w:tcMar>
            <w:vAlign w:val="center"/>
          </w:tcPr>
          <w:p w14:paraId="2F886485" w14:textId="383A6E19"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.69</w:t>
            </w:r>
          </w:p>
        </w:tc>
        <w:tc>
          <w:tcPr>
            <w:tcW w:w="727" w:type="pct"/>
            <w:shd w:val="clear" w:color="auto" w:fill="FFFFFF"/>
            <w:tcMar>
              <w:top w:w="0" w:type="dxa"/>
              <w:left w:w="0" w:type="dxa"/>
              <w:bottom w:w="0" w:type="dxa"/>
              <w:right w:w="0" w:type="dxa"/>
            </w:tcMar>
            <w:vAlign w:val="center"/>
          </w:tcPr>
          <w:p w14:paraId="1E852167"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0.33</w:t>
            </w:r>
          </w:p>
        </w:tc>
        <w:tc>
          <w:tcPr>
            <w:tcW w:w="422" w:type="pct"/>
            <w:shd w:val="clear" w:color="auto" w:fill="FFFFFF"/>
            <w:tcMar>
              <w:top w:w="0" w:type="dxa"/>
              <w:left w:w="0" w:type="dxa"/>
              <w:bottom w:w="0" w:type="dxa"/>
              <w:right w:w="0" w:type="dxa"/>
            </w:tcMar>
            <w:vAlign w:val="center"/>
          </w:tcPr>
          <w:p w14:paraId="745F3326" w14:textId="349E8DB9"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−1</w:t>
            </w:r>
            <w:r w:rsidR="005C5C2D" w:rsidRPr="0083614D">
              <w:rPr>
                <w:rFonts w:ascii="Times New Roman" w:eastAsia="Helvetica" w:hAnsi="Times New Roman" w:cs="Times New Roman"/>
                <w:sz w:val="22"/>
                <w:szCs w:val="22"/>
                <w:lang w:val="en-GB"/>
              </w:rPr>
              <w:t>.33</w:t>
            </w:r>
          </w:p>
        </w:tc>
        <w:tc>
          <w:tcPr>
            <w:tcW w:w="451" w:type="pct"/>
            <w:shd w:val="clear" w:color="auto" w:fill="FFFFFF"/>
            <w:tcMar>
              <w:top w:w="0" w:type="dxa"/>
              <w:left w:w="0" w:type="dxa"/>
              <w:bottom w:w="0" w:type="dxa"/>
              <w:right w:w="0" w:type="dxa"/>
            </w:tcMar>
            <w:vAlign w:val="center"/>
          </w:tcPr>
          <w:p w14:paraId="033A24A1" w14:textId="41AFC77A"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.05</w:t>
            </w:r>
          </w:p>
        </w:tc>
        <w:tc>
          <w:tcPr>
            <w:tcW w:w="357" w:type="pct"/>
            <w:shd w:val="clear" w:color="auto" w:fill="FFFFFF"/>
            <w:tcMar>
              <w:top w:w="0" w:type="dxa"/>
              <w:left w:w="0" w:type="dxa"/>
              <w:bottom w:w="0" w:type="dxa"/>
              <w:right w:w="0" w:type="dxa"/>
            </w:tcMar>
            <w:vAlign w:val="center"/>
          </w:tcPr>
          <w:p w14:paraId="689BF6A6"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4252270F"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2868.81</w:t>
            </w:r>
          </w:p>
        </w:tc>
        <w:tc>
          <w:tcPr>
            <w:tcW w:w="606" w:type="pct"/>
            <w:shd w:val="clear" w:color="auto" w:fill="FFFFFF"/>
            <w:tcMar>
              <w:top w:w="0" w:type="dxa"/>
              <w:left w:w="0" w:type="dxa"/>
              <w:bottom w:w="0" w:type="dxa"/>
              <w:right w:w="0" w:type="dxa"/>
            </w:tcMar>
            <w:vAlign w:val="center"/>
          </w:tcPr>
          <w:p w14:paraId="64B13261"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4595.09</w:t>
            </w:r>
          </w:p>
        </w:tc>
      </w:tr>
      <w:tr w:rsidR="000458C1" w:rsidRPr="0083614D" w14:paraId="6D165260" w14:textId="77777777" w:rsidTr="00033BB3">
        <w:trPr>
          <w:jc w:val="center"/>
        </w:trPr>
        <w:tc>
          <w:tcPr>
            <w:tcW w:w="1137" w:type="pct"/>
            <w:shd w:val="clear" w:color="auto" w:fill="FFFFFF"/>
            <w:tcMar>
              <w:top w:w="0" w:type="dxa"/>
              <w:left w:w="0" w:type="dxa"/>
              <w:bottom w:w="0" w:type="dxa"/>
              <w:right w:w="0" w:type="dxa"/>
            </w:tcMar>
            <w:vAlign w:val="center"/>
          </w:tcPr>
          <w:p w14:paraId="35E6F11C"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trial_reversal:cortControl</w:t>
            </w:r>
          </w:p>
        </w:tc>
        <w:tc>
          <w:tcPr>
            <w:tcW w:w="645" w:type="pct"/>
            <w:shd w:val="clear" w:color="auto" w:fill="FFFFFF"/>
            <w:tcMar>
              <w:top w:w="0" w:type="dxa"/>
              <w:left w:w="0" w:type="dxa"/>
              <w:bottom w:w="0" w:type="dxa"/>
              <w:right w:w="0" w:type="dxa"/>
            </w:tcMar>
            <w:vAlign w:val="center"/>
          </w:tcPr>
          <w:p w14:paraId="77BC80B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0.02</w:t>
            </w:r>
          </w:p>
        </w:tc>
        <w:tc>
          <w:tcPr>
            <w:tcW w:w="727" w:type="pct"/>
            <w:shd w:val="clear" w:color="auto" w:fill="FFFFFF"/>
            <w:tcMar>
              <w:top w:w="0" w:type="dxa"/>
              <w:left w:w="0" w:type="dxa"/>
              <w:bottom w:w="0" w:type="dxa"/>
              <w:right w:w="0" w:type="dxa"/>
            </w:tcMar>
            <w:vAlign w:val="center"/>
          </w:tcPr>
          <w:p w14:paraId="15A383A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0.01</w:t>
            </w:r>
          </w:p>
        </w:tc>
        <w:tc>
          <w:tcPr>
            <w:tcW w:w="422" w:type="pct"/>
            <w:shd w:val="clear" w:color="auto" w:fill="FFFFFF"/>
            <w:tcMar>
              <w:top w:w="0" w:type="dxa"/>
              <w:left w:w="0" w:type="dxa"/>
              <w:bottom w:w="0" w:type="dxa"/>
              <w:right w:w="0" w:type="dxa"/>
            </w:tcMar>
            <w:vAlign w:val="center"/>
          </w:tcPr>
          <w:p w14:paraId="3CFEE2CE" w14:textId="0F8461EC"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.00</w:t>
            </w:r>
          </w:p>
        </w:tc>
        <w:tc>
          <w:tcPr>
            <w:tcW w:w="451" w:type="pct"/>
            <w:shd w:val="clear" w:color="auto" w:fill="FFFFFF"/>
            <w:tcMar>
              <w:top w:w="0" w:type="dxa"/>
              <w:left w:w="0" w:type="dxa"/>
              <w:bottom w:w="0" w:type="dxa"/>
              <w:right w:w="0" w:type="dxa"/>
            </w:tcMar>
            <w:vAlign w:val="center"/>
          </w:tcPr>
          <w:p w14:paraId="194FCEB5"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0.05</w:t>
            </w:r>
          </w:p>
        </w:tc>
        <w:tc>
          <w:tcPr>
            <w:tcW w:w="357" w:type="pct"/>
            <w:shd w:val="clear" w:color="auto" w:fill="FFFFFF"/>
            <w:tcMar>
              <w:top w:w="0" w:type="dxa"/>
              <w:left w:w="0" w:type="dxa"/>
              <w:bottom w:w="0" w:type="dxa"/>
              <w:right w:w="0" w:type="dxa"/>
            </w:tcMar>
            <w:vAlign w:val="center"/>
          </w:tcPr>
          <w:p w14:paraId="25B9AF60"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5F89C380"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2939.03</w:t>
            </w:r>
          </w:p>
        </w:tc>
        <w:tc>
          <w:tcPr>
            <w:tcW w:w="606" w:type="pct"/>
            <w:shd w:val="clear" w:color="auto" w:fill="FFFFFF"/>
            <w:tcMar>
              <w:top w:w="0" w:type="dxa"/>
              <w:left w:w="0" w:type="dxa"/>
              <w:bottom w:w="0" w:type="dxa"/>
              <w:right w:w="0" w:type="dxa"/>
            </w:tcMar>
            <w:vAlign w:val="center"/>
          </w:tcPr>
          <w:p w14:paraId="431DE63C"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4497.28</w:t>
            </w:r>
          </w:p>
        </w:tc>
      </w:tr>
      <w:tr w:rsidR="000458C1" w:rsidRPr="0083614D" w14:paraId="6D0F2401" w14:textId="77777777" w:rsidTr="00033BB3">
        <w:trPr>
          <w:jc w:val="center"/>
        </w:trPr>
        <w:tc>
          <w:tcPr>
            <w:tcW w:w="1137" w:type="pct"/>
            <w:shd w:val="clear" w:color="auto" w:fill="FFFFFF"/>
            <w:tcMar>
              <w:top w:w="0" w:type="dxa"/>
              <w:left w:w="0" w:type="dxa"/>
              <w:bottom w:w="0" w:type="dxa"/>
              <w:right w:w="0" w:type="dxa"/>
            </w:tcMar>
            <w:vAlign w:val="center"/>
          </w:tcPr>
          <w:p w14:paraId="0C633120"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trial_reversal:tempHot</w:t>
            </w:r>
          </w:p>
        </w:tc>
        <w:tc>
          <w:tcPr>
            <w:tcW w:w="645" w:type="pct"/>
            <w:shd w:val="clear" w:color="auto" w:fill="FFFFFF"/>
            <w:tcMar>
              <w:top w:w="0" w:type="dxa"/>
              <w:left w:w="0" w:type="dxa"/>
              <w:bottom w:w="0" w:type="dxa"/>
              <w:right w:w="0" w:type="dxa"/>
            </w:tcMar>
            <w:vAlign w:val="center"/>
          </w:tcPr>
          <w:p w14:paraId="54606307"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0.02</w:t>
            </w:r>
          </w:p>
        </w:tc>
        <w:tc>
          <w:tcPr>
            <w:tcW w:w="727" w:type="pct"/>
            <w:shd w:val="clear" w:color="auto" w:fill="FFFFFF"/>
            <w:tcMar>
              <w:top w:w="0" w:type="dxa"/>
              <w:left w:w="0" w:type="dxa"/>
              <w:bottom w:w="0" w:type="dxa"/>
              <w:right w:w="0" w:type="dxa"/>
            </w:tcMar>
            <w:vAlign w:val="center"/>
          </w:tcPr>
          <w:p w14:paraId="10C3EB8C"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0.01</w:t>
            </w:r>
          </w:p>
        </w:tc>
        <w:tc>
          <w:tcPr>
            <w:tcW w:w="422" w:type="pct"/>
            <w:shd w:val="clear" w:color="auto" w:fill="FFFFFF"/>
            <w:tcMar>
              <w:top w:w="0" w:type="dxa"/>
              <w:left w:w="0" w:type="dxa"/>
              <w:bottom w:w="0" w:type="dxa"/>
              <w:right w:w="0" w:type="dxa"/>
            </w:tcMar>
            <w:vAlign w:val="center"/>
          </w:tcPr>
          <w:p w14:paraId="473011D5" w14:textId="64AD62F7"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.01</w:t>
            </w:r>
          </w:p>
        </w:tc>
        <w:tc>
          <w:tcPr>
            <w:tcW w:w="451" w:type="pct"/>
            <w:shd w:val="clear" w:color="auto" w:fill="FFFFFF"/>
            <w:tcMar>
              <w:top w:w="0" w:type="dxa"/>
              <w:left w:w="0" w:type="dxa"/>
              <w:bottom w:w="0" w:type="dxa"/>
              <w:right w:w="0" w:type="dxa"/>
            </w:tcMar>
            <w:vAlign w:val="center"/>
          </w:tcPr>
          <w:p w14:paraId="1A28E62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0.04</w:t>
            </w:r>
          </w:p>
        </w:tc>
        <w:tc>
          <w:tcPr>
            <w:tcW w:w="357" w:type="pct"/>
            <w:shd w:val="clear" w:color="auto" w:fill="FFFFFF"/>
            <w:tcMar>
              <w:top w:w="0" w:type="dxa"/>
              <w:left w:w="0" w:type="dxa"/>
              <w:bottom w:w="0" w:type="dxa"/>
              <w:right w:w="0" w:type="dxa"/>
            </w:tcMar>
            <w:vAlign w:val="center"/>
          </w:tcPr>
          <w:p w14:paraId="2E1254D7"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104D7A73"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2759.31</w:t>
            </w:r>
          </w:p>
        </w:tc>
        <w:tc>
          <w:tcPr>
            <w:tcW w:w="606" w:type="pct"/>
            <w:shd w:val="clear" w:color="auto" w:fill="FFFFFF"/>
            <w:tcMar>
              <w:top w:w="0" w:type="dxa"/>
              <w:left w:w="0" w:type="dxa"/>
              <w:bottom w:w="0" w:type="dxa"/>
              <w:right w:w="0" w:type="dxa"/>
            </w:tcMar>
            <w:vAlign w:val="center"/>
          </w:tcPr>
          <w:p w14:paraId="075F460D"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4331.14</w:t>
            </w:r>
          </w:p>
        </w:tc>
      </w:tr>
      <w:tr w:rsidR="000458C1" w:rsidRPr="0083614D" w14:paraId="507A860E" w14:textId="77777777" w:rsidTr="00033BB3">
        <w:trPr>
          <w:jc w:val="center"/>
        </w:trPr>
        <w:tc>
          <w:tcPr>
            <w:tcW w:w="1137" w:type="pct"/>
            <w:shd w:val="clear" w:color="auto" w:fill="FFFFFF"/>
            <w:tcMar>
              <w:top w:w="0" w:type="dxa"/>
              <w:left w:w="0" w:type="dxa"/>
              <w:bottom w:w="0" w:type="dxa"/>
              <w:right w:w="0" w:type="dxa"/>
            </w:tcMar>
            <w:vAlign w:val="center"/>
          </w:tcPr>
          <w:p w14:paraId="78E53EE9"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cortControl:tempHot</w:t>
            </w:r>
          </w:p>
        </w:tc>
        <w:tc>
          <w:tcPr>
            <w:tcW w:w="645" w:type="pct"/>
            <w:shd w:val="clear" w:color="auto" w:fill="FFFFFF"/>
            <w:tcMar>
              <w:top w:w="0" w:type="dxa"/>
              <w:left w:w="0" w:type="dxa"/>
              <w:bottom w:w="0" w:type="dxa"/>
              <w:right w:w="0" w:type="dxa"/>
            </w:tcMar>
            <w:vAlign w:val="center"/>
          </w:tcPr>
          <w:p w14:paraId="0DAB56ED"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0.64</w:t>
            </w:r>
          </w:p>
        </w:tc>
        <w:tc>
          <w:tcPr>
            <w:tcW w:w="727" w:type="pct"/>
            <w:shd w:val="clear" w:color="auto" w:fill="FFFFFF"/>
            <w:tcMar>
              <w:top w:w="0" w:type="dxa"/>
              <w:left w:w="0" w:type="dxa"/>
              <w:bottom w:w="0" w:type="dxa"/>
              <w:right w:w="0" w:type="dxa"/>
            </w:tcMar>
            <w:vAlign w:val="center"/>
          </w:tcPr>
          <w:p w14:paraId="01327354"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0.46</w:t>
            </w:r>
          </w:p>
        </w:tc>
        <w:tc>
          <w:tcPr>
            <w:tcW w:w="422" w:type="pct"/>
            <w:shd w:val="clear" w:color="auto" w:fill="FFFFFF"/>
            <w:tcMar>
              <w:top w:w="0" w:type="dxa"/>
              <w:left w:w="0" w:type="dxa"/>
              <w:bottom w:w="0" w:type="dxa"/>
              <w:right w:w="0" w:type="dxa"/>
            </w:tcMar>
            <w:vAlign w:val="center"/>
          </w:tcPr>
          <w:p w14:paraId="077F1DF5" w14:textId="6ABA7B77"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.24</w:t>
            </w:r>
          </w:p>
        </w:tc>
        <w:tc>
          <w:tcPr>
            <w:tcW w:w="451" w:type="pct"/>
            <w:shd w:val="clear" w:color="auto" w:fill="FFFFFF"/>
            <w:tcMar>
              <w:top w:w="0" w:type="dxa"/>
              <w:left w:w="0" w:type="dxa"/>
              <w:bottom w:w="0" w:type="dxa"/>
              <w:right w:w="0" w:type="dxa"/>
            </w:tcMar>
            <w:vAlign w:val="center"/>
          </w:tcPr>
          <w:p w14:paraId="32ACFB93"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1.56</w:t>
            </w:r>
          </w:p>
        </w:tc>
        <w:tc>
          <w:tcPr>
            <w:tcW w:w="357" w:type="pct"/>
            <w:shd w:val="clear" w:color="auto" w:fill="FFFFFF"/>
            <w:tcMar>
              <w:top w:w="0" w:type="dxa"/>
              <w:left w:w="0" w:type="dxa"/>
              <w:bottom w:w="0" w:type="dxa"/>
              <w:right w:w="0" w:type="dxa"/>
            </w:tcMar>
            <w:vAlign w:val="center"/>
          </w:tcPr>
          <w:p w14:paraId="313C04E4"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66946FC9"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2786.33</w:t>
            </w:r>
          </w:p>
        </w:tc>
        <w:tc>
          <w:tcPr>
            <w:tcW w:w="606" w:type="pct"/>
            <w:shd w:val="clear" w:color="auto" w:fill="FFFFFF"/>
            <w:tcMar>
              <w:top w:w="0" w:type="dxa"/>
              <w:left w:w="0" w:type="dxa"/>
              <w:bottom w:w="0" w:type="dxa"/>
              <w:right w:w="0" w:type="dxa"/>
            </w:tcMar>
            <w:vAlign w:val="center"/>
          </w:tcPr>
          <w:p w14:paraId="6791691E"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4315.03</w:t>
            </w:r>
          </w:p>
        </w:tc>
      </w:tr>
      <w:tr w:rsidR="000458C1" w:rsidRPr="0083614D" w14:paraId="0AC29AE3" w14:textId="77777777" w:rsidTr="00033BB3">
        <w:trPr>
          <w:jc w:val="center"/>
        </w:trPr>
        <w:tc>
          <w:tcPr>
            <w:tcW w:w="1137" w:type="pct"/>
            <w:shd w:val="clear" w:color="auto" w:fill="FFFFFF"/>
            <w:tcMar>
              <w:top w:w="0" w:type="dxa"/>
              <w:left w:w="0" w:type="dxa"/>
              <w:bottom w:w="0" w:type="dxa"/>
              <w:right w:w="0" w:type="dxa"/>
            </w:tcMar>
            <w:vAlign w:val="center"/>
          </w:tcPr>
          <w:p w14:paraId="07759EFB"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trial_reversal:cortControl:tempHot</w:t>
            </w:r>
          </w:p>
        </w:tc>
        <w:tc>
          <w:tcPr>
            <w:tcW w:w="645" w:type="pct"/>
            <w:shd w:val="clear" w:color="auto" w:fill="FFFFFF"/>
            <w:tcMar>
              <w:top w:w="0" w:type="dxa"/>
              <w:left w:w="0" w:type="dxa"/>
              <w:bottom w:w="0" w:type="dxa"/>
              <w:right w:w="0" w:type="dxa"/>
            </w:tcMar>
            <w:vAlign w:val="center"/>
          </w:tcPr>
          <w:p w14:paraId="4660B922" w14:textId="0F1F66FD"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.03</w:t>
            </w:r>
          </w:p>
        </w:tc>
        <w:tc>
          <w:tcPr>
            <w:tcW w:w="727" w:type="pct"/>
            <w:shd w:val="clear" w:color="auto" w:fill="FFFFFF"/>
            <w:tcMar>
              <w:top w:w="0" w:type="dxa"/>
              <w:left w:w="0" w:type="dxa"/>
              <w:bottom w:w="0" w:type="dxa"/>
              <w:right w:w="0" w:type="dxa"/>
            </w:tcMar>
            <w:vAlign w:val="center"/>
          </w:tcPr>
          <w:p w14:paraId="07AB1ECD"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0.02</w:t>
            </w:r>
          </w:p>
        </w:tc>
        <w:tc>
          <w:tcPr>
            <w:tcW w:w="422" w:type="pct"/>
            <w:shd w:val="clear" w:color="auto" w:fill="FFFFFF"/>
            <w:tcMar>
              <w:top w:w="0" w:type="dxa"/>
              <w:left w:w="0" w:type="dxa"/>
              <w:bottom w:w="0" w:type="dxa"/>
              <w:right w:w="0" w:type="dxa"/>
            </w:tcMar>
            <w:vAlign w:val="center"/>
          </w:tcPr>
          <w:p w14:paraId="4AC962F5" w14:textId="42BEBAD2" w:rsidR="005C5C2D" w:rsidRPr="0083614D" w:rsidRDefault="0083614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83614D">
              <w:rPr>
                <w:rFonts w:ascii="Times New Roman" w:eastAsia="Helvetica" w:hAnsi="Times New Roman" w:cs="Times New Roman"/>
                <w:sz w:val="22"/>
                <w:szCs w:val="22"/>
                <w:lang w:val="en-GB"/>
              </w:rPr>
              <w:t>.07</w:t>
            </w:r>
          </w:p>
        </w:tc>
        <w:tc>
          <w:tcPr>
            <w:tcW w:w="451" w:type="pct"/>
            <w:shd w:val="clear" w:color="auto" w:fill="FFFFFF"/>
            <w:tcMar>
              <w:top w:w="0" w:type="dxa"/>
              <w:left w:w="0" w:type="dxa"/>
              <w:bottom w:w="0" w:type="dxa"/>
              <w:right w:w="0" w:type="dxa"/>
            </w:tcMar>
            <w:vAlign w:val="center"/>
          </w:tcPr>
          <w:p w14:paraId="2AE62B98"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0.00</w:t>
            </w:r>
          </w:p>
        </w:tc>
        <w:tc>
          <w:tcPr>
            <w:tcW w:w="357" w:type="pct"/>
            <w:shd w:val="clear" w:color="auto" w:fill="FFFFFF"/>
            <w:tcMar>
              <w:top w:w="0" w:type="dxa"/>
              <w:left w:w="0" w:type="dxa"/>
              <w:bottom w:w="0" w:type="dxa"/>
              <w:right w:w="0" w:type="dxa"/>
            </w:tcMar>
            <w:vAlign w:val="center"/>
          </w:tcPr>
          <w:p w14:paraId="5B2330D9"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1.00</w:t>
            </w:r>
          </w:p>
        </w:tc>
        <w:tc>
          <w:tcPr>
            <w:tcW w:w="655" w:type="pct"/>
            <w:shd w:val="clear" w:color="auto" w:fill="FFFFFF"/>
            <w:tcMar>
              <w:top w:w="0" w:type="dxa"/>
              <w:left w:w="0" w:type="dxa"/>
              <w:bottom w:w="0" w:type="dxa"/>
              <w:right w:w="0" w:type="dxa"/>
            </w:tcMar>
            <w:vAlign w:val="center"/>
          </w:tcPr>
          <w:p w14:paraId="7015CB5F"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2849.12</w:t>
            </w:r>
          </w:p>
        </w:tc>
        <w:tc>
          <w:tcPr>
            <w:tcW w:w="606" w:type="pct"/>
            <w:shd w:val="clear" w:color="auto" w:fill="FFFFFF"/>
            <w:tcMar>
              <w:top w:w="0" w:type="dxa"/>
              <w:left w:w="0" w:type="dxa"/>
              <w:bottom w:w="0" w:type="dxa"/>
              <w:right w:w="0" w:type="dxa"/>
            </w:tcMar>
            <w:vAlign w:val="center"/>
          </w:tcPr>
          <w:p w14:paraId="0F27F3DA" w14:textId="77777777" w:rsidR="005C5C2D" w:rsidRPr="0083614D" w:rsidRDefault="005C5C2D" w:rsidP="000458C1">
            <w:pPr>
              <w:pBdr>
                <w:top w:val="none" w:sz="0" w:space="0" w:color="000000"/>
                <w:left w:val="none" w:sz="0" w:space="0" w:color="000000"/>
                <w:bottom w:val="none" w:sz="0" w:space="0" w:color="000000"/>
                <w:right w:val="none" w:sz="0" w:space="0" w:color="000000"/>
              </w:pBdr>
              <w:spacing w:before="100" w:after="0" w:line="276" w:lineRule="auto"/>
              <w:ind w:left="100" w:right="100"/>
              <w:jc w:val="both"/>
              <w:rPr>
                <w:rFonts w:ascii="Times New Roman" w:hAnsi="Times New Roman" w:cs="Times New Roman"/>
                <w:b/>
                <w:sz w:val="22"/>
                <w:szCs w:val="22"/>
                <w:lang w:val="en-GB"/>
              </w:rPr>
            </w:pPr>
            <w:r w:rsidRPr="0083614D">
              <w:rPr>
                <w:rFonts w:ascii="Times New Roman" w:eastAsia="Helvetica" w:hAnsi="Times New Roman" w:cs="Times New Roman"/>
                <w:sz w:val="22"/>
                <w:szCs w:val="22"/>
                <w:lang w:val="en-GB"/>
              </w:rPr>
              <w:t>4135.58</w:t>
            </w:r>
          </w:p>
        </w:tc>
      </w:tr>
    </w:tbl>
    <w:p w14:paraId="66BC9BC7" w14:textId="77777777" w:rsidR="005C5C2D" w:rsidRPr="000458C1" w:rsidRDefault="005C5C2D" w:rsidP="005C5C2D">
      <w:pPr>
        <w:pStyle w:val="BodyText"/>
        <w:spacing w:after="0" w:line="360" w:lineRule="auto"/>
        <w:jc w:val="both"/>
        <w:rPr>
          <w:rFonts w:cs="Times New Roman"/>
          <w:lang w:val="en-GB"/>
        </w:rPr>
      </w:pPr>
    </w:p>
    <w:p w14:paraId="6CB10CAA" w14:textId="77777777" w:rsidR="005C5C2D" w:rsidRPr="000458C1" w:rsidRDefault="005C5C2D" w:rsidP="005C5C2D">
      <w:pPr>
        <w:pStyle w:val="BodyText"/>
        <w:spacing w:after="0" w:line="360" w:lineRule="auto"/>
        <w:jc w:val="both"/>
        <w:rPr>
          <w:rFonts w:cs="Times New Roman"/>
          <w:lang w:val="en-GB"/>
        </w:rPr>
      </w:pPr>
      <w:r w:rsidRPr="000458C1">
        <w:rPr>
          <w:rFonts w:cs="Times New Roman"/>
          <w:lang w:val="en-GB"/>
        </w:rPr>
        <w:br w:type="page"/>
      </w:r>
      <w:r w:rsidRPr="000458C1">
        <w:rPr>
          <w:rFonts w:cs="Times New Roman"/>
          <w:b/>
          <w:bCs/>
          <w:lang w:val="en-GB"/>
        </w:rPr>
        <w:lastRenderedPageBreak/>
        <w:t>Table S5</w:t>
      </w:r>
    </w:p>
    <w:p w14:paraId="5F3FBAC2" w14:textId="38BFC8E0" w:rsidR="005C5C2D" w:rsidRPr="000458C1" w:rsidRDefault="005C5C2D" w:rsidP="005C5C2D">
      <w:pPr>
        <w:pStyle w:val="BodyText"/>
        <w:spacing w:after="0" w:line="360" w:lineRule="auto"/>
        <w:jc w:val="both"/>
        <w:rPr>
          <w:rFonts w:cs="Times New Roman"/>
          <w:lang w:val="en-GB"/>
        </w:rPr>
      </w:pPr>
      <w:r w:rsidRPr="000458C1">
        <w:rPr>
          <w:rFonts w:cs="Times New Roman"/>
          <w:lang w:val="en-GB"/>
        </w:rPr>
        <w:t xml:space="preserve">Results for </w:t>
      </w:r>
      <w:proofErr w:type="spellStart"/>
      <w:r w:rsidRPr="000458C1">
        <w:rPr>
          <w:rFonts w:cs="Times New Roman"/>
          <w:i/>
          <w:iCs/>
          <w:lang w:val="en-GB"/>
        </w:rPr>
        <w:t>Lampropholis</w:t>
      </w:r>
      <w:proofErr w:type="spellEnd"/>
      <w:r w:rsidRPr="000458C1">
        <w:rPr>
          <w:rFonts w:cs="Times New Roman"/>
          <w:i/>
          <w:iCs/>
          <w:lang w:val="en-GB"/>
        </w:rPr>
        <w:t xml:space="preserve"> </w:t>
      </w:r>
      <w:proofErr w:type="spellStart"/>
      <w:r w:rsidRPr="000458C1">
        <w:rPr>
          <w:rFonts w:cs="Times New Roman"/>
          <w:i/>
          <w:iCs/>
          <w:lang w:val="en-GB"/>
        </w:rPr>
        <w:t>guichenoti</w:t>
      </w:r>
      <w:proofErr w:type="spellEnd"/>
      <w:r w:rsidRPr="000458C1">
        <w:rPr>
          <w:rFonts w:cs="Times New Roman"/>
          <w:lang w:val="en-GB"/>
        </w:rPr>
        <w:t xml:space="preserve"> when the model included the age</w:t>
      </w:r>
    </w:p>
    <w:tbl>
      <w:tblPr>
        <w:tblW w:w="5371" w:type="pct"/>
        <w:jc w:val="center"/>
        <w:tblBorders>
          <w:top w:val="single" w:sz="4" w:space="0" w:color="auto"/>
          <w:bottom w:val="single" w:sz="4" w:space="0" w:color="auto"/>
        </w:tblBorders>
        <w:tblLook w:val="0420" w:firstRow="1" w:lastRow="0" w:firstColumn="0" w:lastColumn="0" w:noHBand="0" w:noVBand="1"/>
      </w:tblPr>
      <w:tblGrid>
        <w:gridCol w:w="3541"/>
        <w:gridCol w:w="1036"/>
        <w:gridCol w:w="1070"/>
        <w:gridCol w:w="732"/>
        <w:gridCol w:w="710"/>
        <w:gridCol w:w="650"/>
        <w:gridCol w:w="1199"/>
        <w:gridCol w:w="1117"/>
      </w:tblGrid>
      <w:tr w:rsidR="000458C1" w:rsidRPr="000458C1" w14:paraId="320748E3" w14:textId="77777777" w:rsidTr="00033BB3">
        <w:trPr>
          <w:tblHeader/>
          <w:jc w:val="center"/>
        </w:trPr>
        <w:tc>
          <w:tcPr>
            <w:tcW w:w="1763"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AEC9EFC"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Predictors</w:t>
            </w:r>
          </w:p>
        </w:tc>
        <w:tc>
          <w:tcPr>
            <w:tcW w:w="51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29C02B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Estimate</w:t>
            </w:r>
          </w:p>
        </w:tc>
        <w:tc>
          <w:tcPr>
            <w:tcW w:w="534"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620DFC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Est.</w:t>
            </w:r>
            <w:r w:rsidR="000458C1">
              <w:rPr>
                <w:rFonts w:ascii="Times New Roman" w:eastAsia="Helvetica" w:hAnsi="Times New Roman" w:cs="Times New Roman"/>
                <w:sz w:val="22"/>
                <w:szCs w:val="22"/>
                <w:lang w:val="en-GB"/>
              </w:rPr>
              <w:t xml:space="preserve"> </w:t>
            </w:r>
            <w:r w:rsidRPr="000458C1">
              <w:rPr>
                <w:rFonts w:ascii="Times New Roman" w:eastAsia="Helvetica" w:hAnsi="Times New Roman" w:cs="Times New Roman"/>
                <w:sz w:val="22"/>
                <w:szCs w:val="22"/>
                <w:lang w:val="en-GB"/>
              </w:rPr>
              <w:t>Error</w:t>
            </w:r>
          </w:p>
        </w:tc>
        <w:tc>
          <w:tcPr>
            <w:tcW w:w="366"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7636939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l-95% CI</w:t>
            </w:r>
          </w:p>
        </w:tc>
        <w:tc>
          <w:tcPr>
            <w:tcW w:w="339"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6C8D2B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u-95% CI</w:t>
            </w:r>
          </w:p>
        </w:tc>
        <w:tc>
          <w:tcPr>
            <w:tcW w:w="325"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0148554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Rhat</w:t>
            </w:r>
          </w:p>
        </w:tc>
        <w:tc>
          <w:tcPr>
            <w:tcW w:w="59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EFC515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Bulk_ESS</w:t>
            </w:r>
          </w:p>
        </w:tc>
        <w:tc>
          <w:tcPr>
            <w:tcW w:w="55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40CA756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Tail_ESS</w:t>
            </w:r>
          </w:p>
        </w:tc>
      </w:tr>
      <w:tr w:rsidR="000458C1" w:rsidRPr="000458C1" w14:paraId="70E02258" w14:textId="77777777" w:rsidTr="00033BB3">
        <w:trPr>
          <w:jc w:val="center"/>
        </w:trPr>
        <w:tc>
          <w:tcPr>
            <w:tcW w:w="1763" w:type="pct"/>
            <w:tcBorders>
              <w:top w:val="single" w:sz="4" w:space="0" w:color="auto"/>
            </w:tcBorders>
            <w:shd w:val="clear" w:color="auto" w:fill="FFFFFF"/>
            <w:tcMar>
              <w:top w:w="0" w:type="dxa"/>
              <w:left w:w="0" w:type="dxa"/>
              <w:bottom w:w="0" w:type="dxa"/>
              <w:right w:w="0" w:type="dxa"/>
            </w:tcMar>
            <w:vAlign w:val="center"/>
          </w:tcPr>
          <w:p w14:paraId="5C83FD1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sz w:val="22"/>
                <w:szCs w:val="22"/>
                <w:lang w:val="en-GB"/>
              </w:rPr>
            </w:pPr>
            <w:r w:rsidRPr="000458C1">
              <w:rPr>
                <w:rFonts w:ascii="Times New Roman" w:eastAsia="Helvetica" w:hAnsi="Times New Roman" w:cs="Times New Roman"/>
                <w:sz w:val="22"/>
                <w:szCs w:val="22"/>
                <w:lang w:val="en-GB"/>
              </w:rPr>
              <w:t>Intercept</w:t>
            </w:r>
          </w:p>
        </w:tc>
        <w:tc>
          <w:tcPr>
            <w:tcW w:w="517" w:type="pct"/>
            <w:tcBorders>
              <w:top w:val="single" w:sz="4" w:space="0" w:color="auto"/>
            </w:tcBorders>
            <w:shd w:val="clear" w:color="auto" w:fill="FFFFFF"/>
            <w:tcMar>
              <w:top w:w="0" w:type="dxa"/>
              <w:left w:w="0" w:type="dxa"/>
              <w:bottom w:w="0" w:type="dxa"/>
              <w:right w:w="0" w:type="dxa"/>
            </w:tcMar>
            <w:vAlign w:val="center"/>
          </w:tcPr>
          <w:p w14:paraId="4E911FEA" w14:textId="308A05F4"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.94</w:t>
            </w:r>
          </w:p>
        </w:tc>
        <w:tc>
          <w:tcPr>
            <w:tcW w:w="534" w:type="pct"/>
            <w:tcBorders>
              <w:top w:val="single" w:sz="4" w:space="0" w:color="auto"/>
            </w:tcBorders>
            <w:shd w:val="clear" w:color="auto" w:fill="FFFFFF"/>
            <w:tcMar>
              <w:top w:w="0" w:type="dxa"/>
              <w:left w:w="0" w:type="dxa"/>
              <w:bottom w:w="0" w:type="dxa"/>
              <w:right w:w="0" w:type="dxa"/>
            </w:tcMar>
            <w:vAlign w:val="center"/>
          </w:tcPr>
          <w:p w14:paraId="3082359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0.32</w:t>
            </w:r>
          </w:p>
        </w:tc>
        <w:tc>
          <w:tcPr>
            <w:tcW w:w="366" w:type="pct"/>
            <w:tcBorders>
              <w:top w:val="single" w:sz="4" w:space="0" w:color="auto"/>
            </w:tcBorders>
            <w:shd w:val="clear" w:color="auto" w:fill="FFFFFF"/>
            <w:tcMar>
              <w:top w:w="0" w:type="dxa"/>
              <w:left w:w="0" w:type="dxa"/>
              <w:bottom w:w="0" w:type="dxa"/>
              <w:right w:w="0" w:type="dxa"/>
            </w:tcMar>
            <w:vAlign w:val="center"/>
          </w:tcPr>
          <w:p w14:paraId="0E4DC230" w14:textId="3A132D8B"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−1</w:t>
            </w:r>
            <w:r w:rsidR="005C5C2D" w:rsidRPr="000458C1">
              <w:rPr>
                <w:rFonts w:ascii="Times New Roman" w:eastAsia="Helvetica" w:hAnsi="Times New Roman" w:cs="Times New Roman"/>
                <w:sz w:val="22"/>
                <w:szCs w:val="22"/>
                <w:lang w:val="en-GB"/>
              </w:rPr>
              <w:t>.59</w:t>
            </w:r>
          </w:p>
        </w:tc>
        <w:tc>
          <w:tcPr>
            <w:tcW w:w="339" w:type="pct"/>
            <w:tcBorders>
              <w:top w:val="single" w:sz="4" w:space="0" w:color="auto"/>
            </w:tcBorders>
            <w:shd w:val="clear" w:color="auto" w:fill="FFFFFF"/>
            <w:tcMar>
              <w:top w:w="0" w:type="dxa"/>
              <w:left w:w="0" w:type="dxa"/>
              <w:bottom w:w="0" w:type="dxa"/>
              <w:right w:w="0" w:type="dxa"/>
            </w:tcMar>
            <w:vAlign w:val="center"/>
          </w:tcPr>
          <w:p w14:paraId="581F5BFD" w14:textId="0CC7076A"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.32</w:t>
            </w:r>
          </w:p>
        </w:tc>
        <w:tc>
          <w:tcPr>
            <w:tcW w:w="325" w:type="pct"/>
            <w:tcBorders>
              <w:top w:val="single" w:sz="4" w:space="0" w:color="auto"/>
            </w:tcBorders>
            <w:shd w:val="clear" w:color="auto" w:fill="FFFFFF"/>
            <w:tcMar>
              <w:top w:w="0" w:type="dxa"/>
              <w:left w:w="0" w:type="dxa"/>
              <w:bottom w:w="0" w:type="dxa"/>
              <w:right w:w="0" w:type="dxa"/>
            </w:tcMar>
            <w:vAlign w:val="center"/>
          </w:tcPr>
          <w:p w14:paraId="4618EDB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tcBorders>
              <w:top w:val="single" w:sz="4" w:space="0" w:color="auto"/>
            </w:tcBorders>
            <w:shd w:val="clear" w:color="auto" w:fill="FFFFFF"/>
            <w:tcMar>
              <w:top w:w="0" w:type="dxa"/>
              <w:left w:w="0" w:type="dxa"/>
              <w:bottom w:w="0" w:type="dxa"/>
              <w:right w:w="0" w:type="dxa"/>
            </w:tcMar>
            <w:vAlign w:val="center"/>
          </w:tcPr>
          <w:p w14:paraId="4564B2D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4613.34</w:t>
            </w:r>
          </w:p>
        </w:tc>
        <w:tc>
          <w:tcPr>
            <w:tcW w:w="557" w:type="pct"/>
            <w:tcBorders>
              <w:top w:val="single" w:sz="4" w:space="0" w:color="auto"/>
            </w:tcBorders>
            <w:shd w:val="clear" w:color="auto" w:fill="FFFFFF"/>
            <w:tcMar>
              <w:top w:w="0" w:type="dxa"/>
              <w:left w:w="0" w:type="dxa"/>
              <w:bottom w:w="0" w:type="dxa"/>
              <w:right w:w="0" w:type="dxa"/>
            </w:tcMar>
            <w:vAlign w:val="center"/>
          </w:tcPr>
          <w:p w14:paraId="432EAE4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5435.92</w:t>
            </w:r>
          </w:p>
        </w:tc>
      </w:tr>
      <w:tr w:rsidR="000458C1" w:rsidRPr="000458C1" w14:paraId="6B3BE9B2" w14:textId="77777777" w:rsidTr="00033BB3">
        <w:trPr>
          <w:jc w:val="center"/>
        </w:trPr>
        <w:tc>
          <w:tcPr>
            <w:tcW w:w="1763" w:type="pct"/>
            <w:shd w:val="clear" w:color="auto" w:fill="FFFFFF"/>
            <w:tcMar>
              <w:top w:w="0" w:type="dxa"/>
              <w:left w:w="0" w:type="dxa"/>
              <w:bottom w:w="0" w:type="dxa"/>
              <w:right w:w="0" w:type="dxa"/>
            </w:tcMar>
            <w:vAlign w:val="center"/>
          </w:tcPr>
          <w:p w14:paraId="61927A4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age.start</w:t>
            </w:r>
          </w:p>
        </w:tc>
        <w:tc>
          <w:tcPr>
            <w:tcW w:w="517" w:type="pct"/>
            <w:shd w:val="clear" w:color="auto" w:fill="FFFFFF"/>
            <w:tcMar>
              <w:top w:w="0" w:type="dxa"/>
              <w:left w:w="0" w:type="dxa"/>
              <w:bottom w:w="0" w:type="dxa"/>
              <w:right w:w="0" w:type="dxa"/>
            </w:tcMar>
            <w:vAlign w:val="center"/>
          </w:tcPr>
          <w:p w14:paraId="4B6A272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0.01</w:t>
            </w:r>
          </w:p>
        </w:tc>
        <w:tc>
          <w:tcPr>
            <w:tcW w:w="534" w:type="pct"/>
            <w:shd w:val="clear" w:color="auto" w:fill="FFFFFF"/>
            <w:tcMar>
              <w:top w:w="0" w:type="dxa"/>
              <w:left w:w="0" w:type="dxa"/>
              <w:bottom w:w="0" w:type="dxa"/>
              <w:right w:w="0" w:type="dxa"/>
            </w:tcMar>
            <w:vAlign w:val="center"/>
          </w:tcPr>
          <w:p w14:paraId="426CB47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0.01</w:t>
            </w:r>
          </w:p>
        </w:tc>
        <w:tc>
          <w:tcPr>
            <w:tcW w:w="366" w:type="pct"/>
            <w:shd w:val="clear" w:color="auto" w:fill="FFFFFF"/>
            <w:tcMar>
              <w:top w:w="0" w:type="dxa"/>
              <w:left w:w="0" w:type="dxa"/>
              <w:bottom w:w="0" w:type="dxa"/>
              <w:right w:w="0" w:type="dxa"/>
            </w:tcMar>
            <w:vAlign w:val="center"/>
          </w:tcPr>
          <w:p w14:paraId="5F544D5D" w14:textId="4A741FC9"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.01</w:t>
            </w:r>
          </w:p>
        </w:tc>
        <w:tc>
          <w:tcPr>
            <w:tcW w:w="339" w:type="pct"/>
            <w:shd w:val="clear" w:color="auto" w:fill="FFFFFF"/>
            <w:tcMar>
              <w:top w:w="0" w:type="dxa"/>
              <w:left w:w="0" w:type="dxa"/>
              <w:bottom w:w="0" w:type="dxa"/>
              <w:right w:w="0" w:type="dxa"/>
            </w:tcMar>
            <w:vAlign w:val="center"/>
          </w:tcPr>
          <w:p w14:paraId="4028C69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0.02</w:t>
            </w:r>
          </w:p>
        </w:tc>
        <w:tc>
          <w:tcPr>
            <w:tcW w:w="325" w:type="pct"/>
            <w:shd w:val="clear" w:color="auto" w:fill="FFFFFF"/>
            <w:tcMar>
              <w:top w:w="0" w:type="dxa"/>
              <w:left w:w="0" w:type="dxa"/>
              <w:bottom w:w="0" w:type="dxa"/>
              <w:right w:w="0" w:type="dxa"/>
            </w:tcMar>
            <w:vAlign w:val="center"/>
          </w:tcPr>
          <w:p w14:paraId="77579EF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777968B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7490.80</w:t>
            </w:r>
          </w:p>
        </w:tc>
        <w:tc>
          <w:tcPr>
            <w:tcW w:w="557" w:type="pct"/>
            <w:shd w:val="clear" w:color="auto" w:fill="FFFFFF"/>
            <w:tcMar>
              <w:top w:w="0" w:type="dxa"/>
              <w:left w:w="0" w:type="dxa"/>
              <w:bottom w:w="0" w:type="dxa"/>
              <w:right w:w="0" w:type="dxa"/>
            </w:tcMar>
            <w:vAlign w:val="center"/>
          </w:tcPr>
          <w:p w14:paraId="07B2A3A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6179.03</w:t>
            </w:r>
          </w:p>
        </w:tc>
      </w:tr>
      <w:tr w:rsidR="000458C1" w:rsidRPr="000458C1" w14:paraId="41CCCE33" w14:textId="77777777" w:rsidTr="00033BB3">
        <w:trPr>
          <w:jc w:val="center"/>
        </w:trPr>
        <w:tc>
          <w:tcPr>
            <w:tcW w:w="1763" w:type="pct"/>
            <w:shd w:val="clear" w:color="auto" w:fill="FFFFFF"/>
            <w:tcMar>
              <w:top w:w="0" w:type="dxa"/>
              <w:left w:w="0" w:type="dxa"/>
              <w:bottom w:w="0" w:type="dxa"/>
              <w:right w:w="0" w:type="dxa"/>
            </w:tcMar>
            <w:vAlign w:val="center"/>
          </w:tcPr>
          <w:p w14:paraId="748130D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trial_reversal</w:t>
            </w:r>
          </w:p>
        </w:tc>
        <w:tc>
          <w:tcPr>
            <w:tcW w:w="517" w:type="pct"/>
            <w:shd w:val="clear" w:color="auto" w:fill="FFFFFF"/>
            <w:tcMar>
              <w:top w:w="0" w:type="dxa"/>
              <w:left w:w="0" w:type="dxa"/>
              <w:bottom w:w="0" w:type="dxa"/>
              <w:right w:w="0" w:type="dxa"/>
            </w:tcMar>
            <w:vAlign w:val="center"/>
          </w:tcPr>
          <w:p w14:paraId="1B3ADC8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0.05</w:t>
            </w:r>
          </w:p>
        </w:tc>
        <w:tc>
          <w:tcPr>
            <w:tcW w:w="534" w:type="pct"/>
            <w:shd w:val="clear" w:color="auto" w:fill="FFFFFF"/>
            <w:tcMar>
              <w:top w:w="0" w:type="dxa"/>
              <w:left w:w="0" w:type="dxa"/>
              <w:bottom w:w="0" w:type="dxa"/>
              <w:right w:w="0" w:type="dxa"/>
            </w:tcMar>
            <w:vAlign w:val="center"/>
          </w:tcPr>
          <w:p w14:paraId="3C2A1037"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0.01</w:t>
            </w:r>
          </w:p>
        </w:tc>
        <w:tc>
          <w:tcPr>
            <w:tcW w:w="366" w:type="pct"/>
            <w:shd w:val="clear" w:color="auto" w:fill="FFFFFF"/>
            <w:tcMar>
              <w:top w:w="0" w:type="dxa"/>
              <w:left w:w="0" w:type="dxa"/>
              <w:bottom w:w="0" w:type="dxa"/>
              <w:right w:w="0" w:type="dxa"/>
            </w:tcMar>
            <w:vAlign w:val="center"/>
          </w:tcPr>
          <w:p w14:paraId="34BCCF2B"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0.02</w:t>
            </w:r>
          </w:p>
        </w:tc>
        <w:tc>
          <w:tcPr>
            <w:tcW w:w="339" w:type="pct"/>
            <w:shd w:val="clear" w:color="auto" w:fill="FFFFFF"/>
            <w:tcMar>
              <w:top w:w="0" w:type="dxa"/>
              <w:left w:w="0" w:type="dxa"/>
              <w:bottom w:w="0" w:type="dxa"/>
              <w:right w:w="0" w:type="dxa"/>
            </w:tcMar>
            <w:vAlign w:val="center"/>
          </w:tcPr>
          <w:p w14:paraId="4A647F8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0.07</w:t>
            </w:r>
          </w:p>
        </w:tc>
        <w:tc>
          <w:tcPr>
            <w:tcW w:w="325" w:type="pct"/>
            <w:shd w:val="clear" w:color="auto" w:fill="FFFFFF"/>
            <w:tcMar>
              <w:top w:w="0" w:type="dxa"/>
              <w:left w:w="0" w:type="dxa"/>
              <w:bottom w:w="0" w:type="dxa"/>
              <w:right w:w="0" w:type="dxa"/>
            </w:tcMar>
            <w:vAlign w:val="center"/>
          </w:tcPr>
          <w:p w14:paraId="0C7C84BB"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1FFCBFF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4170.12</w:t>
            </w:r>
          </w:p>
        </w:tc>
        <w:tc>
          <w:tcPr>
            <w:tcW w:w="557" w:type="pct"/>
            <w:shd w:val="clear" w:color="auto" w:fill="FFFFFF"/>
            <w:tcMar>
              <w:top w:w="0" w:type="dxa"/>
              <w:left w:w="0" w:type="dxa"/>
              <w:bottom w:w="0" w:type="dxa"/>
              <w:right w:w="0" w:type="dxa"/>
            </w:tcMar>
            <w:vAlign w:val="center"/>
          </w:tcPr>
          <w:p w14:paraId="3E5E46B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4876.09</w:t>
            </w:r>
          </w:p>
        </w:tc>
      </w:tr>
      <w:tr w:rsidR="000458C1" w:rsidRPr="000458C1" w14:paraId="74AEE548" w14:textId="77777777" w:rsidTr="00033BB3">
        <w:trPr>
          <w:jc w:val="center"/>
        </w:trPr>
        <w:tc>
          <w:tcPr>
            <w:tcW w:w="1763" w:type="pct"/>
            <w:shd w:val="clear" w:color="auto" w:fill="FFFFFF"/>
            <w:tcMar>
              <w:top w:w="0" w:type="dxa"/>
              <w:left w:w="0" w:type="dxa"/>
              <w:bottom w:w="0" w:type="dxa"/>
              <w:right w:w="0" w:type="dxa"/>
            </w:tcMar>
            <w:vAlign w:val="center"/>
          </w:tcPr>
          <w:p w14:paraId="690F58EF"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cortControl</w:t>
            </w:r>
          </w:p>
        </w:tc>
        <w:tc>
          <w:tcPr>
            <w:tcW w:w="517" w:type="pct"/>
            <w:shd w:val="clear" w:color="auto" w:fill="FFFFFF"/>
            <w:tcMar>
              <w:top w:w="0" w:type="dxa"/>
              <w:left w:w="0" w:type="dxa"/>
              <w:bottom w:w="0" w:type="dxa"/>
              <w:right w:w="0" w:type="dxa"/>
            </w:tcMar>
            <w:vAlign w:val="center"/>
          </w:tcPr>
          <w:p w14:paraId="0CD3C3EF" w14:textId="63F43749"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.01</w:t>
            </w:r>
          </w:p>
        </w:tc>
        <w:tc>
          <w:tcPr>
            <w:tcW w:w="534" w:type="pct"/>
            <w:shd w:val="clear" w:color="auto" w:fill="FFFFFF"/>
            <w:tcMar>
              <w:top w:w="0" w:type="dxa"/>
              <w:left w:w="0" w:type="dxa"/>
              <w:bottom w:w="0" w:type="dxa"/>
              <w:right w:w="0" w:type="dxa"/>
            </w:tcMar>
            <w:vAlign w:val="center"/>
          </w:tcPr>
          <w:p w14:paraId="33106C0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0.46</w:t>
            </w:r>
          </w:p>
        </w:tc>
        <w:tc>
          <w:tcPr>
            <w:tcW w:w="366" w:type="pct"/>
            <w:shd w:val="clear" w:color="auto" w:fill="FFFFFF"/>
            <w:tcMar>
              <w:top w:w="0" w:type="dxa"/>
              <w:left w:w="0" w:type="dxa"/>
              <w:bottom w:w="0" w:type="dxa"/>
              <w:right w:w="0" w:type="dxa"/>
            </w:tcMar>
            <w:vAlign w:val="center"/>
          </w:tcPr>
          <w:p w14:paraId="180C6DCF" w14:textId="2AF9E07C"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.92</w:t>
            </w:r>
          </w:p>
        </w:tc>
        <w:tc>
          <w:tcPr>
            <w:tcW w:w="339" w:type="pct"/>
            <w:shd w:val="clear" w:color="auto" w:fill="FFFFFF"/>
            <w:tcMar>
              <w:top w:w="0" w:type="dxa"/>
              <w:left w:w="0" w:type="dxa"/>
              <w:bottom w:w="0" w:type="dxa"/>
              <w:right w:w="0" w:type="dxa"/>
            </w:tcMar>
            <w:vAlign w:val="center"/>
          </w:tcPr>
          <w:p w14:paraId="2FDD52F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0.92</w:t>
            </w:r>
          </w:p>
        </w:tc>
        <w:tc>
          <w:tcPr>
            <w:tcW w:w="325" w:type="pct"/>
            <w:shd w:val="clear" w:color="auto" w:fill="FFFFFF"/>
            <w:tcMar>
              <w:top w:w="0" w:type="dxa"/>
              <w:left w:w="0" w:type="dxa"/>
              <w:bottom w:w="0" w:type="dxa"/>
              <w:right w:w="0" w:type="dxa"/>
            </w:tcMar>
            <w:vAlign w:val="center"/>
          </w:tcPr>
          <w:p w14:paraId="58C4095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73A66ED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4008.70</w:t>
            </w:r>
          </w:p>
        </w:tc>
        <w:tc>
          <w:tcPr>
            <w:tcW w:w="557" w:type="pct"/>
            <w:shd w:val="clear" w:color="auto" w:fill="FFFFFF"/>
            <w:tcMar>
              <w:top w:w="0" w:type="dxa"/>
              <w:left w:w="0" w:type="dxa"/>
              <w:bottom w:w="0" w:type="dxa"/>
              <w:right w:w="0" w:type="dxa"/>
            </w:tcMar>
            <w:vAlign w:val="center"/>
          </w:tcPr>
          <w:p w14:paraId="52F74F6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4602.77</w:t>
            </w:r>
          </w:p>
        </w:tc>
      </w:tr>
      <w:tr w:rsidR="000458C1" w:rsidRPr="000458C1" w14:paraId="4A7A7F95" w14:textId="77777777" w:rsidTr="00033BB3">
        <w:trPr>
          <w:jc w:val="center"/>
        </w:trPr>
        <w:tc>
          <w:tcPr>
            <w:tcW w:w="1763" w:type="pct"/>
            <w:shd w:val="clear" w:color="auto" w:fill="FFFFFF"/>
            <w:tcMar>
              <w:top w:w="0" w:type="dxa"/>
              <w:left w:w="0" w:type="dxa"/>
              <w:bottom w:w="0" w:type="dxa"/>
              <w:right w:w="0" w:type="dxa"/>
            </w:tcMar>
            <w:vAlign w:val="center"/>
          </w:tcPr>
          <w:p w14:paraId="749EEF7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tempHot</w:t>
            </w:r>
          </w:p>
        </w:tc>
        <w:tc>
          <w:tcPr>
            <w:tcW w:w="517" w:type="pct"/>
            <w:shd w:val="clear" w:color="auto" w:fill="FFFFFF"/>
            <w:tcMar>
              <w:top w:w="0" w:type="dxa"/>
              <w:left w:w="0" w:type="dxa"/>
              <w:bottom w:w="0" w:type="dxa"/>
              <w:right w:w="0" w:type="dxa"/>
            </w:tcMar>
            <w:vAlign w:val="center"/>
          </w:tcPr>
          <w:p w14:paraId="1054BEA9" w14:textId="4F25BD47"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.33</w:t>
            </w:r>
          </w:p>
        </w:tc>
        <w:tc>
          <w:tcPr>
            <w:tcW w:w="534" w:type="pct"/>
            <w:shd w:val="clear" w:color="auto" w:fill="FFFFFF"/>
            <w:tcMar>
              <w:top w:w="0" w:type="dxa"/>
              <w:left w:w="0" w:type="dxa"/>
              <w:bottom w:w="0" w:type="dxa"/>
              <w:right w:w="0" w:type="dxa"/>
            </w:tcMar>
            <w:vAlign w:val="center"/>
          </w:tcPr>
          <w:p w14:paraId="1E230F9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0.45</w:t>
            </w:r>
          </w:p>
        </w:tc>
        <w:tc>
          <w:tcPr>
            <w:tcW w:w="366" w:type="pct"/>
            <w:shd w:val="clear" w:color="auto" w:fill="FFFFFF"/>
            <w:tcMar>
              <w:top w:w="0" w:type="dxa"/>
              <w:left w:w="0" w:type="dxa"/>
              <w:bottom w:w="0" w:type="dxa"/>
              <w:right w:w="0" w:type="dxa"/>
            </w:tcMar>
            <w:vAlign w:val="center"/>
          </w:tcPr>
          <w:p w14:paraId="42191407" w14:textId="75DB2A86"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−1</w:t>
            </w:r>
            <w:r w:rsidR="005C5C2D" w:rsidRPr="000458C1">
              <w:rPr>
                <w:rFonts w:ascii="Times New Roman" w:eastAsia="Helvetica" w:hAnsi="Times New Roman" w:cs="Times New Roman"/>
                <w:sz w:val="22"/>
                <w:szCs w:val="22"/>
                <w:lang w:val="en-GB"/>
              </w:rPr>
              <w:t>.19</w:t>
            </w:r>
          </w:p>
        </w:tc>
        <w:tc>
          <w:tcPr>
            <w:tcW w:w="339" w:type="pct"/>
            <w:shd w:val="clear" w:color="auto" w:fill="FFFFFF"/>
            <w:tcMar>
              <w:top w:w="0" w:type="dxa"/>
              <w:left w:w="0" w:type="dxa"/>
              <w:bottom w:w="0" w:type="dxa"/>
              <w:right w:w="0" w:type="dxa"/>
            </w:tcMar>
            <w:vAlign w:val="center"/>
          </w:tcPr>
          <w:p w14:paraId="57222F07"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0.57</w:t>
            </w:r>
          </w:p>
        </w:tc>
        <w:tc>
          <w:tcPr>
            <w:tcW w:w="325" w:type="pct"/>
            <w:shd w:val="clear" w:color="auto" w:fill="FFFFFF"/>
            <w:tcMar>
              <w:top w:w="0" w:type="dxa"/>
              <w:left w:w="0" w:type="dxa"/>
              <w:bottom w:w="0" w:type="dxa"/>
              <w:right w:w="0" w:type="dxa"/>
            </w:tcMar>
            <w:vAlign w:val="center"/>
          </w:tcPr>
          <w:p w14:paraId="5572FB4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371DD30B"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4124.09</w:t>
            </w:r>
          </w:p>
        </w:tc>
        <w:tc>
          <w:tcPr>
            <w:tcW w:w="557" w:type="pct"/>
            <w:shd w:val="clear" w:color="auto" w:fill="FFFFFF"/>
            <w:tcMar>
              <w:top w:w="0" w:type="dxa"/>
              <w:left w:w="0" w:type="dxa"/>
              <w:bottom w:w="0" w:type="dxa"/>
              <w:right w:w="0" w:type="dxa"/>
            </w:tcMar>
            <w:vAlign w:val="center"/>
          </w:tcPr>
          <w:p w14:paraId="0E360C17"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4611.95</w:t>
            </w:r>
          </w:p>
        </w:tc>
      </w:tr>
      <w:tr w:rsidR="000458C1" w:rsidRPr="000458C1" w14:paraId="762B3B7D" w14:textId="77777777" w:rsidTr="00033BB3">
        <w:trPr>
          <w:jc w:val="center"/>
        </w:trPr>
        <w:tc>
          <w:tcPr>
            <w:tcW w:w="1763" w:type="pct"/>
            <w:shd w:val="clear" w:color="auto" w:fill="FFFFFF"/>
            <w:tcMar>
              <w:top w:w="0" w:type="dxa"/>
              <w:left w:w="0" w:type="dxa"/>
              <w:bottom w:w="0" w:type="dxa"/>
              <w:right w:w="0" w:type="dxa"/>
            </w:tcMar>
            <w:vAlign w:val="center"/>
          </w:tcPr>
          <w:p w14:paraId="587D5DE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trial_reversal:cortControl</w:t>
            </w:r>
          </w:p>
        </w:tc>
        <w:tc>
          <w:tcPr>
            <w:tcW w:w="517" w:type="pct"/>
            <w:shd w:val="clear" w:color="auto" w:fill="FFFFFF"/>
            <w:tcMar>
              <w:top w:w="0" w:type="dxa"/>
              <w:left w:w="0" w:type="dxa"/>
              <w:bottom w:w="0" w:type="dxa"/>
              <w:right w:w="0" w:type="dxa"/>
            </w:tcMar>
            <w:vAlign w:val="center"/>
          </w:tcPr>
          <w:p w14:paraId="5C895564"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0.01</w:t>
            </w:r>
          </w:p>
        </w:tc>
        <w:tc>
          <w:tcPr>
            <w:tcW w:w="534" w:type="pct"/>
            <w:shd w:val="clear" w:color="auto" w:fill="FFFFFF"/>
            <w:tcMar>
              <w:top w:w="0" w:type="dxa"/>
              <w:left w:w="0" w:type="dxa"/>
              <w:bottom w:w="0" w:type="dxa"/>
              <w:right w:w="0" w:type="dxa"/>
            </w:tcMar>
            <w:vAlign w:val="center"/>
          </w:tcPr>
          <w:p w14:paraId="1B9DC6AE"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0.02</w:t>
            </w:r>
          </w:p>
        </w:tc>
        <w:tc>
          <w:tcPr>
            <w:tcW w:w="366" w:type="pct"/>
            <w:shd w:val="clear" w:color="auto" w:fill="FFFFFF"/>
            <w:tcMar>
              <w:top w:w="0" w:type="dxa"/>
              <w:left w:w="0" w:type="dxa"/>
              <w:bottom w:w="0" w:type="dxa"/>
              <w:right w:w="0" w:type="dxa"/>
            </w:tcMar>
            <w:vAlign w:val="center"/>
          </w:tcPr>
          <w:p w14:paraId="0EDBC387" w14:textId="73FB5FCC"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.02</w:t>
            </w:r>
          </w:p>
        </w:tc>
        <w:tc>
          <w:tcPr>
            <w:tcW w:w="339" w:type="pct"/>
            <w:shd w:val="clear" w:color="auto" w:fill="FFFFFF"/>
            <w:tcMar>
              <w:top w:w="0" w:type="dxa"/>
              <w:left w:w="0" w:type="dxa"/>
              <w:bottom w:w="0" w:type="dxa"/>
              <w:right w:w="0" w:type="dxa"/>
            </w:tcMar>
            <w:vAlign w:val="center"/>
          </w:tcPr>
          <w:p w14:paraId="1FE8BC01"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0.05</w:t>
            </w:r>
          </w:p>
        </w:tc>
        <w:tc>
          <w:tcPr>
            <w:tcW w:w="325" w:type="pct"/>
            <w:shd w:val="clear" w:color="auto" w:fill="FFFFFF"/>
            <w:tcMar>
              <w:top w:w="0" w:type="dxa"/>
              <w:left w:w="0" w:type="dxa"/>
              <w:bottom w:w="0" w:type="dxa"/>
              <w:right w:w="0" w:type="dxa"/>
            </w:tcMar>
            <w:vAlign w:val="center"/>
          </w:tcPr>
          <w:p w14:paraId="3E81416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7FB74B2F"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3933.61</w:t>
            </w:r>
          </w:p>
        </w:tc>
        <w:tc>
          <w:tcPr>
            <w:tcW w:w="557" w:type="pct"/>
            <w:shd w:val="clear" w:color="auto" w:fill="FFFFFF"/>
            <w:tcMar>
              <w:top w:w="0" w:type="dxa"/>
              <w:left w:w="0" w:type="dxa"/>
              <w:bottom w:w="0" w:type="dxa"/>
              <w:right w:w="0" w:type="dxa"/>
            </w:tcMar>
            <w:vAlign w:val="center"/>
          </w:tcPr>
          <w:p w14:paraId="35CC357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4885.22</w:t>
            </w:r>
          </w:p>
        </w:tc>
      </w:tr>
      <w:tr w:rsidR="000458C1" w:rsidRPr="000458C1" w14:paraId="40450BE1" w14:textId="77777777" w:rsidTr="00033BB3">
        <w:trPr>
          <w:jc w:val="center"/>
        </w:trPr>
        <w:tc>
          <w:tcPr>
            <w:tcW w:w="1763" w:type="pct"/>
            <w:shd w:val="clear" w:color="auto" w:fill="FFFFFF"/>
            <w:tcMar>
              <w:top w:w="0" w:type="dxa"/>
              <w:left w:w="0" w:type="dxa"/>
              <w:bottom w:w="0" w:type="dxa"/>
              <w:right w:w="0" w:type="dxa"/>
            </w:tcMar>
            <w:vAlign w:val="center"/>
          </w:tcPr>
          <w:p w14:paraId="73962BE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trial_reversal:tempHot</w:t>
            </w:r>
          </w:p>
        </w:tc>
        <w:tc>
          <w:tcPr>
            <w:tcW w:w="517" w:type="pct"/>
            <w:shd w:val="clear" w:color="auto" w:fill="FFFFFF"/>
            <w:tcMar>
              <w:top w:w="0" w:type="dxa"/>
              <w:left w:w="0" w:type="dxa"/>
              <w:bottom w:w="0" w:type="dxa"/>
              <w:right w:w="0" w:type="dxa"/>
            </w:tcMar>
            <w:vAlign w:val="center"/>
          </w:tcPr>
          <w:p w14:paraId="631E788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0.02</w:t>
            </w:r>
          </w:p>
        </w:tc>
        <w:tc>
          <w:tcPr>
            <w:tcW w:w="534" w:type="pct"/>
            <w:shd w:val="clear" w:color="auto" w:fill="FFFFFF"/>
            <w:tcMar>
              <w:top w:w="0" w:type="dxa"/>
              <w:left w:w="0" w:type="dxa"/>
              <w:bottom w:w="0" w:type="dxa"/>
              <w:right w:w="0" w:type="dxa"/>
            </w:tcMar>
            <w:vAlign w:val="center"/>
          </w:tcPr>
          <w:p w14:paraId="2301F35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0.02</w:t>
            </w:r>
          </w:p>
        </w:tc>
        <w:tc>
          <w:tcPr>
            <w:tcW w:w="366" w:type="pct"/>
            <w:shd w:val="clear" w:color="auto" w:fill="FFFFFF"/>
            <w:tcMar>
              <w:top w:w="0" w:type="dxa"/>
              <w:left w:w="0" w:type="dxa"/>
              <w:bottom w:w="0" w:type="dxa"/>
              <w:right w:w="0" w:type="dxa"/>
            </w:tcMar>
            <w:vAlign w:val="center"/>
          </w:tcPr>
          <w:p w14:paraId="1CE1EBFD" w14:textId="0D96FE63"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.02</w:t>
            </w:r>
          </w:p>
        </w:tc>
        <w:tc>
          <w:tcPr>
            <w:tcW w:w="339" w:type="pct"/>
            <w:shd w:val="clear" w:color="auto" w:fill="FFFFFF"/>
            <w:tcMar>
              <w:top w:w="0" w:type="dxa"/>
              <w:left w:w="0" w:type="dxa"/>
              <w:bottom w:w="0" w:type="dxa"/>
              <w:right w:w="0" w:type="dxa"/>
            </w:tcMar>
            <w:vAlign w:val="center"/>
          </w:tcPr>
          <w:p w14:paraId="2226FB0A"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0.05</w:t>
            </w:r>
          </w:p>
        </w:tc>
        <w:tc>
          <w:tcPr>
            <w:tcW w:w="325" w:type="pct"/>
            <w:shd w:val="clear" w:color="auto" w:fill="FFFFFF"/>
            <w:tcMar>
              <w:top w:w="0" w:type="dxa"/>
              <w:left w:w="0" w:type="dxa"/>
              <w:bottom w:w="0" w:type="dxa"/>
              <w:right w:w="0" w:type="dxa"/>
            </w:tcMar>
            <w:vAlign w:val="center"/>
          </w:tcPr>
          <w:p w14:paraId="4C7975F7"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6AAF5B9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4123.86</w:t>
            </w:r>
          </w:p>
        </w:tc>
        <w:tc>
          <w:tcPr>
            <w:tcW w:w="557" w:type="pct"/>
            <w:shd w:val="clear" w:color="auto" w:fill="FFFFFF"/>
            <w:tcMar>
              <w:top w:w="0" w:type="dxa"/>
              <w:left w:w="0" w:type="dxa"/>
              <w:bottom w:w="0" w:type="dxa"/>
              <w:right w:w="0" w:type="dxa"/>
            </w:tcMar>
            <w:vAlign w:val="center"/>
          </w:tcPr>
          <w:p w14:paraId="6458DDE2"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4555.44</w:t>
            </w:r>
          </w:p>
        </w:tc>
      </w:tr>
      <w:tr w:rsidR="000458C1" w:rsidRPr="000458C1" w14:paraId="6A755721" w14:textId="77777777" w:rsidTr="00033BB3">
        <w:trPr>
          <w:jc w:val="center"/>
        </w:trPr>
        <w:tc>
          <w:tcPr>
            <w:tcW w:w="1763" w:type="pct"/>
            <w:shd w:val="clear" w:color="auto" w:fill="FFFFFF"/>
            <w:tcMar>
              <w:top w:w="0" w:type="dxa"/>
              <w:left w:w="0" w:type="dxa"/>
              <w:bottom w:w="0" w:type="dxa"/>
              <w:right w:w="0" w:type="dxa"/>
            </w:tcMar>
            <w:vAlign w:val="center"/>
          </w:tcPr>
          <w:p w14:paraId="33E59C5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cortControl:tempHot</w:t>
            </w:r>
          </w:p>
        </w:tc>
        <w:tc>
          <w:tcPr>
            <w:tcW w:w="517" w:type="pct"/>
            <w:shd w:val="clear" w:color="auto" w:fill="FFFFFF"/>
            <w:tcMar>
              <w:top w:w="0" w:type="dxa"/>
              <w:left w:w="0" w:type="dxa"/>
              <w:bottom w:w="0" w:type="dxa"/>
              <w:right w:w="0" w:type="dxa"/>
            </w:tcMar>
            <w:vAlign w:val="center"/>
          </w:tcPr>
          <w:p w14:paraId="0AAB9B2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0.35</w:t>
            </w:r>
          </w:p>
        </w:tc>
        <w:tc>
          <w:tcPr>
            <w:tcW w:w="534" w:type="pct"/>
            <w:shd w:val="clear" w:color="auto" w:fill="FFFFFF"/>
            <w:tcMar>
              <w:top w:w="0" w:type="dxa"/>
              <w:left w:w="0" w:type="dxa"/>
              <w:bottom w:w="0" w:type="dxa"/>
              <w:right w:w="0" w:type="dxa"/>
            </w:tcMar>
            <w:vAlign w:val="center"/>
          </w:tcPr>
          <w:p w14:paraId="746B45E8"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0.63</w:t>
            </w:r>
          </w:p>
        </w:tc>
        <w:tc>
          <w:tcPr>
            <w:tcW w:w="366" w:type="pct"/>
            <w:shd w:val="clear" w:color="auto" w:fill="FFFFFF"/>
            <w:tcMar>
              <w:top w:w="0" w:type="dxa"/>
              <w:left w:w="0" w:type="dxa"/>
              <w:bottom w:w="0" w:type="dxa"/>
              <w:right w:w="0" w:type="dxa"/>
            </w:tcMar>
            <w:vAlign w:val="center"/>
          </w:tcPr>
          <w:p w14:paraId="5265DE53" w14:textId="74A9D761"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.93</w:t>
            </w:r>
          </w:p>
        </w:tc>
        <w:tc>
          <w:tcPr>
            <w:tcW w:w="339" w:type="pct"/>
            <w:shd w:val="clear" w:color="auto" w:fill="FFFFFF"/>
            <w:tcMar>
              <w:top w:w="0" w:type="dxa"/>
              <w:left w:w="0" w:type="dxa"/>
              <w:bottom w:w="0" w:type="dxa"/>
              <w:right w:w="0" w:type="dxa"/>
            </w:tcMar>
            <w:vAlign w:val="center"/>
          </w:tcPr>
          <w:p w14:paraId="290EF889"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1.58</w:t>
            </w:r>
          </w:p>
        </w:tc>
        <w:tc>
          <w:tcPr>
            <w:tcW w:w="325" w:type="pct"/>
            <w:shd w:val="clear" w:color="auto" w:fill="FFFFFF"/>
            <w:tcMar>
              <w:top w:w="0" w:type="dxa"/>
              <w:left w:w="0" w:type="dxa"/>
              <w:bottom w:w="0" w:type="dxa"/>
              <w:right w:w="0" w:type="dxa"/>
            </w:tcMar>
            <w:vAlign w:val="center"/>
          </w:tcPr>
          <w:p w14:paraId="3E616634"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399AA8D7"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3791.58</w:t>
            </w:r>
          </w:p>
        </w:tc>
        <w:tc>
          <w:tcPr>
            <w:tcW w:w="557" w:type="pct"/>
            <w:shd w:val="clear" w:color="auto" w:fill="FFFFFF"/>
            <w:tcMar>
              <w:top w:w="0" w:type="dxa"/>
              <w:left w:w="0" w:type="dxa"/>
              <w:bottom w:w="0" w:type="dxa"/>
              <w:right w:w="0" w:type="dxa"/>
            </w:tcMar>
            <w:vAlign w:val="center"/>
          </w:tcPr>
          <w:p w14:paraId="7D4C12AC"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4842.61</w:t>
            </w:r>
          </w:p>
        </w:tc>
      </w:tr>
      <w:tr w:rsidR="000458C1" w:rsidRPr="000458C1" w14:paraId="2112D14C" w14:textId="77777777" w:rsidTr="00033BB3">
        <w:trPr>
          <w:jc w:val="center"/>
        </w:trPr>
        <w:tc>
          <w:tcPr>
            <w:tcW w:w="1763" w:type="pct"/>
            <w:shd w:val="clear" w:color="auto" w:fill="FFFFFF"/>
            <w:tcMar>
              <w:top w:w="0" w:type="dxa"/>
              <w:left w:w="0" w:type="dxa"/>
              <w:bottom w:w="0" w:type="dxa"/>
              <w:right w:w="0" w:type="dxa"/>
            </w:tcMar>
            <w:vAlign w:val="center"/>
          </w:tcPr>
          <w:p w14:paraId="329C769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trial_reversal:cortControl:tempHot</w:t>
            </w:r>
          </w:p>
        </w:tc>
        <w:tc>
          <w:tcPr>
            <w:tcW w:w="517" w:type="pct"/>
            <w:shd w:val="clear" w:color="auto" w:fill="FFFFFF"/>
            <w:tcMar>
              <w:top w:w="0" w:type="dxa"/>
              <w:left w:w="0" w:type="dxa"/>
              <w:bottom w:w="0" w:type="dxa"/>
              <w:right w:w="0" w:type="dxa"/>
            </w:tcMar>
            <w:vAlign w:val="center"/>
          </w:tcPr>
          <w:p w14:paraId="377D4988" w14:textId="32B8A604"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.02</w:t>
            </w:r>
          </w:p>
        </w:tc>
        <w:tc>
          <w:tcPr>
            <w:tcW w:w="534" w:type="pct"/>
            <w:shd w:val="clear" w:color="auto" w:fill="FFFFFF"/>
            <w:tcMar>
              <w:top w:w="0" w:type="dxa"/>
              <w:left w:w="0" w:type="dxa"/>
              <w:bottom w:w="0" w:type="dxa"/>
              <w:right w:w="0" w:type="dxa"/>
            </w:tcMar>
            <w:vAlign w:val="center"/>
          </w:tcPr>
          <w:p w14:paraId="5C7AAA5D"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0.03</w:t>
            </w:r>
          </w:p>
        </w:tc>
        <w:tc>
          <w:tcPr>
            <w:tcW w:w="366" w:type="pct"/>
            <w:shd w:val="clear" w:color="auto" w:fill="FFFFFF"/>
            <w:tcMar>
              <w:top w:w="0" w:type="dxa"/>
              <w:left w:w="0" w:type="dxa"/>
              <w:bottom w:w="0" w:type="dxa"/>
              <w:right w:w="0" w:type="dxa"/>
            </w:tcMar>
            <w:vAlign w:val="center"/>
          </w:tcPr>
          <w:p w14:paraId="68E6A852" w14:textId="70C5B201" w:rsidR="005C5C2D" w:rsidRPr="000458C1" w:rsidRDefault="0083614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Pr>
                <w:rFonts w:ascii="Times New Roman" w:eastAsia="Helvetica" w:hAnsi="Times New Roman" w:cs="Times New Roman"/>
                <w:sz w:val="22"/>
                <w:szCs w:val="22"/>
                <w:lang w:val="en-GB"/>
              </w:rPr>
              <w:t>−0</w:t>
            </w:r>
            <w:r w:rsidR="005C5C2D" w:rsidRPr="000458C1">
              <w:rPr>
                <w:rFonts w:ascii="Times New Roman" w:eastAsia="Helvetica" w:hAnsi="Times New Roman" w:cs="Times New Roman"/>
                <w:sz w:val="22"/>
                <w:szCs w:val="22"/>
                <w:lang w:val="en-GB"/>
              </w:rPr>
              <w:t>.07</w:t>
            </w:r>
          </w:p>
        </w:tc>
        <w:tc>
          <w:tcPr>
            <w:tcW w:w="339" w:type="pct"/>
            <w:shd w:val="clear" w:color="auto" w:fill="FFFFFF"/>
            <w:tcMar>
              <w:top w:w="0" w:type="dxa"/>
              <w:left w:w="0" w:type="dxa"/>
              <w:bottom w:w="0" w:type="dxa"/>
              <w:right w:w="0" w:type="dxa"/>
            </w:tcMar>
            <w:vAlign w:val="center"/>
          </w:tcPr>
          <w:p w14:paraId="73D43943"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0.03</w:t>
            </w:r>
          </w:p>
        </w:tc>
        <w:tc>
          <w:tcPr>
            <w:tcW w:w="325" w:type="pct"/>
            <w:shd w:val="clear" w:color="auto" w:fill="FFFFFF"/>
            <w:tcMar>
              <w:top w:w="0" w:type="dxa"/>
              <w:left w:w="0" w:type="dxa"/>
              <w:bottom w:w="0" w:type="dxa"/>
              <w:right w:w="0" w:type="dxa"/>
            </w:tcMar>
            <w:vAlign w:val="center"/>
          </w:tcPr>
          <w:p w14:paraId="2FA5B9A0"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1.00</w:t>
            </w:r>
          </w:p>
        </w:tc>
        <w:tc>
          <w:tcPr>
            <w:tcW w:w="598" w:type="pct"/>
            <w:shd w:val="clear" w:color="auto" w:fill="FFFFFF"/>
            <w:tcMar>
              <w:top w:w="0" w:type="dxa"/>
              <w:left w:w="0" w:type="dxa"/>
              <w:bottom w:w="0" w:type="dxa"/>
              <w:right w:w="0" w:type="dxa"/>
            </w:tcMar>
            <w:vAlign w:val="center"/>
          </w:tcPr>
          <w:p w14:paraId="03CEF364"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3623.25</w:t>
            </w:r>
          </w:p>
        </w:tc>
        <w:tc>
          <w:tcPr>
            <w:tcW w:w="557" w:type="pct"/>
            <w:shd w:val="clear" w:color="auto" w:fill="FFFFFF"/>
            <w:tcMar>
              <w:top w:w="0" w:type="dxa"/>
              <w:left w:w="0" w:type="dxa"/>
              <w:bottom w:w="0" w:type="dxa"/>
              <w:right w:w="0" w:type="dxa"/>
            </w:tcMar>
            <w:vAlign w:val="center"/>
          </w:tcPr>
          <w:p w14:paraId="355BE2A6" w14:textId="77777777" w:rsidR="005C5C2D" w:rsidRPr="000458C1" w:rsidRDefault="005C5C2D" w:rsidP="000A5FF2">
            <w:pPr>
              <w:pBdr>
                <w:top w:val="none" w:sz="0" w:space="0" w:color="000000"/>
                <w:left w:val="none" w:sz="0" w:space="0" w:color="000000"/>
                <w:bottom w:val="none" w:sz="0" w:space="0" w:color="000000"/>
                <w:right w:val="none" w:sz="0" w:space="0" w:color="000000"/>
              </w:pBdr>
              <w:spacing w:before="100" w:after="0" w:line="360" w:lineRule="auto"/>
              <w:ind w:left="100" w:right="100"/>
              <w:jc w:val="both"/>
              <w:rPr>
                <w:rFonts w:ascii="Times New Roman" w:hAnsi="Times New Roman" w:cs="Times New Roman"/>
                <w:b/>
                <w:sz w:val="22"/>
                <w:szCs w:val="22"/>
                <w:lang w:val="en-GB"/>
              </w:rPr>
            </w:pPr>
            <w:r w:rsidRPr="000458C1">
              <w:rPr>
                <w:rFonts w:ascii="Times New Roman" w:eastAsia="Helvetica" w:hAnsi="Times New Roman" w:cs="Times New Roman"/>
                <w:sz w:val="22"/>
                <w:szCs w:val="22"/>
                <w:lang w:val="en-GB"/>
              </w:rPr>
              <w:t>4622.64</w:t>
            </w:r>
          </w:p>
        </w:tc>
      </w:tr>
    </w:tbl>
    <w:p w14:paraId="69F42607" w14:textId="77777777" w:rsidR="00621005" w:rsidRPr="000458C1" w:rsidDel="00446A2B" w:rsidRDefault="00621005">
      <w:pPr>
        <w:rPr>
          <w:del w:id="2" w:author="Pablo Recio Santiago" w:date="2025-01-07T11:14:00Z" w16du:dateUtc="2025-01-07T00:14:00Z"/>
          <w:rFonts w:ascii="Times New Roman" w:hAnsi="Times New Roman" w:cs="Times New Roman"/>
          <w:lang w:val="en-GB"/>
        </w:rPr>
      </w:pPr>
      <w:r w:rsidRPr="000458C1">
        <w:rPr>
          <w:rFonts w:ascii="Times New Roman" w:hAnsi="Times New Roman" w:cs="Times New Roman"/>
          <w:lang w:val="en-GB"/>
        </w:rPr>
        <w:br w:type="page"/>
      </w:r>
    </w:p>
    <w:p w14:paraId="26314487" w14:textId="698FD560" w:rsidR="00446A2B" w:rsidRDefault="00446A2B" w:rsidP="00446A2B">
      <w:pPr>
        <w:pPrChange w:id="3" w:author="Pablo Recio Santiago" w:date="2025-01-07T11:14:00Z" w16du:dateUtc="2025-01-07T00:14:00Z">
          <w:pPr>
            <w:pStyle w:val="Heading4"/>
          </w:pPr>
        </w:pPrChange>
      </w:pPr>
      <w:bookmarkStart w:id="4" w:name="figures-with-raw-data"/>
    </w:p>
    <w:tbl>
      <w:tblPr>
        <w:tblStyle w:val="Table"/>
        <w:tblW w:w="5000" w:type="pct"/>
        <w:tblLook w:val="0000" w:firstRow="0" w:lastRow="0" w:firstColumn="0" w:lastColumn="0" w:noHBand="0" w:noVBand="0"/>
      </w:tblPr>
      <w:tblGrid>
        <w:gridCol w:w="9576"/>
      </w:tblGrid>
      <w:tr w:rsidR="00446A2B" w14:paraId="0F450219" w14:textId="77777777" w:rsidTr="00FB02F6">
        <w:tc>
          <w:tcPr>
            <w:tcW w:w="0" w:type="auto"/>
          </w:tcPr>
          <w:p w14:paraId="75A32811" w14:textId="03B18F58" w:rsidR="00446A2B" w:rsidRDefault="00446A2B" w:rsidP="00FB02F6">
            <w:pPr>
              <w:pStyle w:val="ImageCaption"/>
              <w:spacing w:before="200"/>
            </w:pPr>
            <w:bookmarkStart w:id="5" w:name="fig-rawdata"/>
            <w:r>
              <w:t>Fig </w:t>
            </w:r>
            <w:r>
              <w:t>S1</w:t>
            </w:r>
            <w:r>
              <w:t>— Probability of choosing correctly over trials for each of the treatments and species. The dots represent the proportion of individuals per trial that chose correctly while the lines show the mean predicted probability of choosing correctly, estimated using the posteriors of our model.</w:t>
            </w:r>
          </w:p>
        </w:tc>
        <w:bookmarkEnd w:id="5"/>
      </w:tr>
    </w:tbl>
    <w:p w14:paraId="3A4BF0EA" w14:textId="03CFFC90" w:rsidR="00446A2B" w:rsidRDefault="00446A2B" w:rsidP="00446A2B">
      <w:pPr>
        <w:rPr>
          <w:ins w:id="6" w:author="Pablo Recio Santiago" w:date="2025-01-07T11:09:00Z" w16du:dateUtc="2025-01-07T00:09:00Z"/>
        </w:rPr>
      </w:pPr>
      <w:bookmarkStart w:id="7" w:name="X1b2454c61dc658aba6d0c10b8c86c43985c3057"/>
      <w:bookmarkEnd w:id="4"/>
      <w:ins w:id="8" w:author="Pablo Recio Santiago" w:date="2025-01-07T11:09:00Z" w16du:dateUtc="2025-01-07T00:09:00Z">
        <w:r>
          <w:br w:type="page"/>
        </w:r>
      </w:ins>
    </w:p>
    <w:p w14:paraId="17921519" w14:textId="50D37A5F" w:rsidR="00446A2B" w:rsidRDefault="00446A2B" w:rsidP="00446A2B">
      <w:pPr>
        <w:pStyle w:val="FirstParagraph"/>
      </w:pPr>
      <w:bookmarkStart w:id="9" w:name="checking-the-main-models-plots"/>
      <w:bookmarkEnd w:id="7"/>
      <w:r>
        <w:lastRenderedPageBreak/>
        <w:t xml:space="preserve">Fig S2 </w:t>
      </w:r>
      <w:r>
        <w:t>— Model</w:t>
      </w:r>
      <w:r>
        <w:t xml:space="preserve"> plot for </w:t>
      </w:r>
      <w:r w:rsidRPr="00446A2B">
        <w:rPr>
          <w:i/>
          <w:iCs/>
        </w:rPr>
        <w:t>L. delicata</w:t>
      </w:r>
      <w:r>
        <w:t>. Model</w:t>
      </w:r>
      <w:r>
        <w:t xml:space="preserve"> formula:</w:t>
      </w:r>
      <w:r>
        <w:t xml:space="preserve"> </w:t>
      </w:r>
      <w:r>
        <w:t xml:space="preserve">Choice ~ </w:t>
      </w:r>
      <w:proofErr w:type="spellStart"/>
      <w:r>
        <w:t>trial_reversal</w:t>
      </w:r>
      <w:r>
        <w:rPr>
          <w:i/>
          <w:iCs/>
        </w:rPr>
        <w:t>cort</w:t>
      </w:r>
      <w:r>
        <w:t>temp</w:t>
      </w:r>
      <w:proofErr w:type="spellEnd"/>
      <w:r>
        <w:t xml:space="preserve"> + (1 + trial_reversal|lizard_id)</w:t>
      </w:r>
      <w:r>
        <w:t>.</w:t>
      </w:r>
    </w:p>
    <w:p w14:paraId="0ED08083" w14:textId="77777777" w:rsidR="00446A2B" w:rsidRDefault="00446A2B" w:rsidP="00446A2B">
      <w:pPr>
        <w:rPr>
          <w:ins w:id="10" w:author="Pablo Recio Santiago" w:date="2025-01-07T11:09:00Z" w16du:dateUtc="2025-01-07T00:09:00Z"/>
        </w:rPr>
      </w:pPr>
      <w:ins w:id="11" w:author="Pablo Recio Santiago" w:date="2025-01-07T11:09:00Z" w16du:dateUtc="2025-01-07T00:09:00Z">
        <w:r>
          <w:br w:type="page"/>
        </w:r>
      </w:ins>
    </w:p>
    <w:p w14:paraId="5DA2BBC6" w14:textId="54A6C7BE" w:rsidR="00446A2B" w:rsidRDefault="00446A2B" w:rsidP="00446A2B">
      <w:pPr>
        <w:pStyle w:val="FirstParagraph"/>
      </w:pPr>
      <w:r>
        <w:lastRenderedPageBreak/>
        <w:t>Fig S</w:t>
      </w:r>
      <w:r>
        <w:t>3</w:t>
      </w:r>
      <w:r>
        <w:t xml:space="preserve"> — Model plot for </w:t>
      </w:r>
      <w:r w:rsidRPr="00446A2B">
        <w:rPr>
          <w:i/>
          <w:iCs/>
        </w:rPr>
        <w:t xml:space="preserve">L. </w:t>
      </w:r>
      <w:proofErr w:type="spellStart"/>
      <w:r w:rsidRPr="00446A2B">
        <w:rPr>
          <w:i/>
          <w:iCs/>
        </w:rPr>
        <w:t>guichenoti</w:t>
      </w:r>
      <w:proofErr w:type="spellEnd"/>
      <w:r>
        <w:t xml:space="preserve">. Model formula: Choice ~ </w:t>
      </w:r>
      <w:proofErr w:type="spellStart"/>
      <w:r>
        <w:t>trial_reversal</w:t>
      </w:r>
      <w:r>
        <w:rPr>
          <w:i/>
          <w:iCs/>
        </w:rPr>
        <w:t>cort</w:t>
      </w:r>
      <w:r>
        <w:t>temp</w:t>
      </w:r>
      <w:proofErr w:type="spellEnd"/>
      <w:r>
        <w:t xml:space="preserve"> + (1 + trial_reversal|lizard_id)</w:t>
      </w:r>
      <w:r>
        <w:t>.</w:t>
      </w:r>
    </w:p>
    <w:p w14:paraId="3C261A65" w14:textId="77777777" w:rsidR="00446A2B" w:rsidRDefault="00446A2B" w:rsidP="00446A2B">
      <w:pPr>
        <w:rPr>
          <w:ins w:id="12" w:author="Pablo Recio Santiago" w:date="2025-01-07T11:09:00Z" w16du:dateUtc="2025-01-07T00:09:00Z"/>
        </w:rPr>
      </w:pPr>
      <w:ins w:id="13" w:author="Pablo Recio Santiago" w:date="2025-01-07T11:09:00Z" w16du:dateUtc="2025-01-07T00:09:00Z">
        <w:r>
          <w:br w:type="page"/>
        </w:r>
      </w:ins>
    </w:p>
    <w:p w14:paraId="5F71FF82" w14:textId="6E24ABAB" w:rsidR="00446A2B" w:rsidRDefault="00446A2B" w:rsidP="00446A2B">
      <w:bookmarkStart w:id="14" w:name="X86bc18e80ace84ce6a9d1b1baec8f3e0f15d58d"/>
      <w:bookmarkEnd w:id="9"/>
    </w:p>
    <w:tbl>
      <w:tblPr>
        <w:tblStyle w:val="Table"/>
        <w:tblW w:w="5000" w:type="pct"/>
        <w:tblLook w:val="0000" w:firstRow="0" w:lastRow="0" w:firstColumn="0" w:lastColumn="0" w:noHBand="0" w:noVBand="0"/>
      </w:tblPr>
      <w:tblGrid>
        <w:gridCol w:w="9576"/>
      </w:tblGrid>
      <w:tr w:rsidR="00446A2B" w14:paraId="1D238725" w14:textId="77777777" w:rsidTr="00FB02F6">
        <w:tc>
          <w:tcPr>
            <w:tcW w:w="0" w:type="auto"/>
          </w:tcPr>
          <w:p w14:paraId="21217F76" w14:textId="473AD7F9" w:rsidR="00446A2B" w:rsidRDefault="00446A2B" w:rsidP="00FB02F6">
            <w:pPr>
              <w:pStyle w:val="ImageCaption"/>
              <w:spacing w:before="200"/>
            </w:pPr>
            <w:bookmarkStart w:id="15" w:name="fig-age"/>
            <w:r>
              <w:t>Fig </w:t>
            </w:r>
            <w:r>
              <w:t>S</w:t>
            </w:r>
            <w:r>
              <w:t>4</w:t>
            </w:r>
            <w:r>
              <w:t xml:space="preserve"> </w:t>
            </w:r>
            <w:r>
              <w:t>— Distribution of the age of the lizards by treatment and species</w:t>
            </w:r>
          </w:p>
        </w:tc>
        <w:bookmarkEnd w:id="15"/>
      </w:tr>
      <w:bookmarkEnd w:id="14"/>
    </w:tbl>
    <w:p w14:paraId="0340FCC8" w14:textId="77777777" w:rsidR="005C5C2D" w:rsidRPr="000458C1" w:rsidRDefault="005C5C2D">
      <w:pPr>
        <w:rPr>
          <w:rFonts w:ascii="Times New Roman" w:hAnsi="Times New Roman" w:cs="Times New Roman"/>
          <w:lang w:val="en-GB"/>
        </w:rPr>
      </w:pPr>
    </w:p>
    <w:sectPr w:rsidR="005C5C2D" w:rsidRPr="000458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nago" w:date="2024-12-27T14:00:00Z" w:initials="Enago">
    <w:p w14:paraId="74B75C22" w14:textId="77777777" w:rsidR="005C5C2D" w:rsidRPr="0083614D" w:rsidRDefault="005C5C2D" w:rsidP="005C5C2D">
      <w:pPr>
        <w:pStyle w:val="CommentText"/>
        <w:rPr>
          <w:rFonts w:ascii="Times New Roman" w:hAnsi="Times New Roman" w:cs="Times New Roman"/>
          <w:sz w:val="24"/>
          <w:szCs w:val="24"/>
        </w:rPr>
      </w:pPr>
      <w:r w:rsidRPr="0083614D">
        <w:rPr>
          <w:rStyle w:val="CommentReference"/>
          <w:rFonts w:ascii="Times New Roman" w:hAnsi="Times New Roman" w:cs="Times New Roman"/>
          <w:sz w:val="24"/>
          <w:szCs w:val="24"/>
        </w:rPr>
        <w:annotationRef/>
      </w:r>
      <w:r w:rsidR="00181C27" w:rsidRPr="0083614D">
        <w:rPr>
          <w:rFonts w:ascii="Times New Roman" w:hAnsi="Times New Roman" w:cs="Times New Roman"/>
          <w:sz w:val="24"/>
          <w:szCs w:val="24"/>
        </w:rPr>
        <w:t>T</w:t>
      </w:r>
      <w:r w:rsidRPr="0083614D">
        <w:rPr>
          <w:rFonts w:ascii="Times New Roman" w:hAnsi="Times New Roman" w:cs="Times New Roman"/>
          <w:sz w:val="24"/>
          <w:szCs w:val="24"/>
        </w:rPr>
        <w:t xml:space="preserve">o conform to the journal style, please cite the Supplementary tables S2 to S5 in their appropriate location in the text. </w:t>
      </w:r>
    </w:p>
  </w:comment>
  <w:comment w:id="1" w:author="Pablo Recio Santiago" w:date="2025-01-07T11:05:00Z" w:initials="MOU">
    <w:p w14:paraId="5808C5AA" w14:textId="69E8C938" w:rsidR="00446A2B" w:rsidRDefault="00446A2B">
      <w:pPr>
        <w:pStyle w:val="CommentText"/>
      </w:pPr>
      <w:r>
        <w:rPr>
          <w:rStyle w:val="CommentReference"/>
        </w:rPr>
        <w:annotationRef/>
      </w:r>
      <w:r>
        <w:t xml:space="preserve">Some supplementary tables and figures are not reported specifically in the main </w:t>
      </w:r>
      <w:proofErr w:type="gramStart"/>
      <w:r>
        <w:t>text, but</w:t>
      </w:r>
      <w:proofErr w:type="gramEnd"/>
      <w:r>
        <w:t xml:space="preserve"> included as supplementary material because of its potential relevance.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B75C22" w15:done="0"/>
  <w15:commentEx w15:paraId="5808C5AA" w15:paraIdParent="74B75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30E41C" w16cex:dateUtc="2025-01-07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B75C22" w16cid:durableId="2B264E1C"/>
  <w16cid:commentId w16cid:paraId="5808C5AA" w16cid:durableId="0D30E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ago">
    <w15:presenceInfo w15:providerId="None" w15:userId="Enago"/>
  </w15:person>
  <w15:person w15:author="Pablo Recio Santiago">
    <w15:presenceInfo w15:providerId="AD" w15:userId="S::u7409838@anu.edu.au::a34932a4-2f5f-4cbd-b3e5-1b1a65eac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938"/>
    <w:rsid w:val="00033BB3"/>
    <w:rsid w:val="000458C1"/>
    <w:rsid w:val="000A1EC3"/>
    <w:rsid w:val="00162938"/>
    <w:rsid w:val="00181C27"/>
    <w:rsid w:val="001C60D6"/>
    <w:rsid w:val="001D5B86"/>
    <w:rsid w:val="0029199E"/>
    <w:rsid w:val="0043234E"/>
    <w:rsid w:val="0043683B"/>
    <w:rsid w:val="00446A2B"/>
    <w:rsid w:val="004A5D77"/>
    <w:rsid w:val="00510CA6"/>
    <w:rsid w:val="005C5C2D"/>
    <w:rsid w:val="00621005"/>
    <w:rsid w:val="0083614D"/>
    <w:rsid w:val="009C6AD5"/>
    <w:rsid w:val="009C7503"/>
    <w:rsid w:val="00D57ABF"/>
    <w:rsid w:val="00E93F7B"/>
    <w:rsid w:val="00EA5DE1"/>
    <w:rsid w:val="00F24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B517"/>
  <w15:docId w15:val="{EC38C75D-87F7-4161-BAD5-6ECF3570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D"/>
    <w:pPr>
      <w:spacing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5C5C2D"/>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4">
    <w:name w:val="heading 4"/>
    <w:basedOn w:val="Normal"/>
    <w:next w:val="Normal"/>
    <w:link w:val="Heading4Char"/>
    <w:uiPriority w:val="9"/>
    <w:semiHidden/>
    <w:unhideWhenUsed/>
    <w:qFormat/>
    <w:rsid w:val="006210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2D"/>
    <w:rPr>
      <w:rFonts w:ascii="Times New Roman" w:eastAsiaTheme="majorEastAsia" w:hAnsi="Times New Roman" w:cstheme="majorBidi"/>
      <w:b/>
      <w:bCs/>
      <w:color w:val="000000" w:themeColor="text1"/>
      <w:sz w:val="32"/>
      <w:szCs w:val="32"/>
      <w:lang w:eastAsia="en-US"/>
    </w:rPr>
  </w:style>
  <w:style w:type="paragraph" w:styleId="BodyText">
    <w:name w:val="Body Text"/>
    <w:basedOn w:val="Normal"/>
    <w:link w:val="BodyTextChar"/>
    <w:qFormat/>
    <w:rsid w:val="005C5C2D"/>
    <w:pPr>
      <w:spacing w:before="180" w:after="180"/>
    </w:pPr>
    <w:rPr>
      <w:rFonts w:ascii="Times New Roman" w:hAnsi="Times New Roman"/>
    </w:rPr>
  </w:style>
  <w:style w:type="character" w:customStyle="1" w:styleId="BodyTextChar">
    <w:name w:val="Body Text Char"/>
    <w:basedOn w:val="DefaultParagraphFont"/>
    <w:link w:val="BodyText"/>
    <w:rsid w:val="005C5C2D"/>
    <w:rPr>
      <w:rFonts w:ascii="Times New Roman" w:eastAsiaTheme="minorHAnsi" w:hAnsi="Times New Roman"/>
      <w:sz w:val="24"/>
      <w:szCs w:val="24"/>
      <w:lang w:eastAsia="en-US"/>
    </w:rPr>
  </w:style>
  <w:style w:type="paragraph" w:customStyle="1" w:styleId="FirstParagraph">
    <w:name w:val="First Paragraph"/>
    <w:basedOn w:val="BodyText"/>
    <w:next w:val="BodyText"/>
    <w:qFormat/>
    <w:rsid w:val="005C5C2D"/>
  </w:style>
  <w:style w:type="character" w:styleId="CommentReference">
    <w:name w:val="annotation reference"/>
    <w:basedOn w:val="DefaultParagraphFont"/>
    <w:semiHidden/>
    <w:unhideWhenUsed/>
    <w:rsid w:val="005C5C2D"/>
    <w:rPr>
      <w:sz w:val="16"/>
      <w:szCs w:val="16"/>
    </w:rPr>
  </w:style>
  <w:style w:type="paragraph" w:styleId="CommentText">
    <w:name w:val="annotation text"/>
    <w:basedOn w:val="Normal"/>
    <w:link w:val="CommentTextChar"/>
    <w:uiPriority w:val="99"/>
    <w:unhideWhenUsed/>
    <w:qFormat/>
    <w:rsid w:val="005C5C2D"/>
    <w:rPr>
      <w:sz w:val="20"/>
      <w:szCs w:val="20"/>
    </w:rPr>
  </w:style>
  <w:style w:type="character" w:customStyle="1" w:styleId="CommentTextChar">
    <w:name w:val="Comment Text Char"/>
    <w:basedOn w:val="DefaultParagraphFont"/>
    <w:link w:val="CommentText"/>
    <w:uiPriority w:val="99"/>
    <w:qFormat/>
    <w:rsid w:val="005C5C2D"/>
    <w:rPr>
      <w:rFonts w:eastAsiaTheme="minorHAnsi"/>
      <w:sz w:val="20"/>
      <w:szCs w:val="20"/>
      <w:lang w:eastAsia="en-US"/>
    </w:rPr>
  </w:style>
  <w:style w:type="paragraph" w:styleId="BalloonText">
    <w:name w:val="Balloon Text"/>
    <w:basedOn w:val="Normal"/>
    <w:link w:val="BalloonTextChar"/>
    <w:uiPriority w:val="99"/>
    <w:semiHidden/>
    <w:unhideWhenUsed/>
    <w:rsid w:val="005C5C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C2D"/>
    <w:rPr>
      <w:rFonts w:ascii="Tahoma" w:eastAsiaTheme="minorHAnsi" w:hAnsi="Tahoma" w:cs="Tahoma"/>
      <w:sz w:val="16"/>
      <w:szCs w:val="16"/>
      <w:lang w:eastAsia="en-US"/>
    </w:rPr>
  </w:style>
  <w:style w:type="character" w:customStyle="1" w:styleId="Heading4Char">
    <w:name w:val="Heading 4 Char"/>
    <w:basedOn w:val="DefaultParagraphFont"/>
    <w:link w:val="Heading4"/>
    <w:uiPriority w:val="9"/>
    <w:semiHidden/>
    <w:rsid w:val="00621005"/>
    <w:rPr>
      <w:rFonts w:asciiTheme="majorHAnsi" w:eastAsiaTheme="majorEastAsia" w:hAnsiTheme="majorHAnsi" w:cstheme="majorBidi"/>
      <w:b/>
      <w:bCs/>
      <w:i/>
      <w:iCs/>
      <w:color w:val="4F81BD" w:themeColor="accent1"/>
      <w:sz w:val="24"/>
      <w:szCs w:val="24"/>
      <w:lang w:eastAsia="en-US"/>
    </w:rPr>
  </w:style>
  <w:style w:type="character" w:customStyle="1" w:styleId="VerbatimChar">
    <w:name w:val="Verbatim Char"/>
    <w:basedOn w:val="DefaultParagraphFont"/>
    <w:link w:val="SourceCode"/>
    <w:rsid w:val="00621005"/>
    <w:rPr>
      <w:rFonts w:ascii="Consolas" w:hAnsi="Consolas"/>
      <w:shd w:val="clear" w:color="auto" w:fill="F1F3F5"/>
    </w:rPr>
  </w:style>
  <w:style w:type="paragraph" w:customStyle="1" w:styleId="SourceCode">
    <w:name w:val="Source Code"/>
    <w:basedOn w:val="Normal"/>
    <w:link w:val="VerbatimChar"/>
    <w:rsid w:val="00621005"/>
    <w:pPr>
      <w:shd w:val="clear" w:color="auto" w:fill="F1F3F5"/>
      <w:wordWrap w:val="0"/>
    </w:pPr>
    <w:rPr>
      <w:rFonts w:ascii="Consolas" w:eastAsiaTheme="minorEastAsia" w:hAnsi="Consolas"/>
      <w:sz w:val="22"/>
      <w:szCs w:val="22"/>
      <w:lang w:eastAsia="ja-JP"/>
    </w:rPr>
  </w:style>
  <w:style w:type="paragraph" w:styleId="CommentSubject">
    <w:name w:val="annotation subject"/>
    <w:basedOn w:val="CommentText"/>
    <w:next w:val="CommentText"/>
    <w:link w:val="CommentSubjectChar"/>
    <w:uiPriority w:val="99"/>
    <w:semiHidden/>
    <w:unhideWhenUsed/>
    <w:rsid w:val="00621005"/>
    <w:rPr>
      <w:b/>
      <w:bCs/>
    </w:rPr>
  </w:style>
  <w:style w:type="character" w:customStyle="1" w:styleId="CommentSubjectChar">
    <w:name w:val="Comment Subject Char"/>
    <w:basedOn w:val="CommentTextChar"/>
    <w:link w:val="CommentSubject"/>
    <w:uiPriority w:val="99"/>
    <w:semiHidden/>
    <w:rsid w:val="00621005"/>
    <w:rPr>
      <w:rFonts w:eastAsiaTheme="minorHAnsi"/>
      <w:b/>
      <w:bCs/>
      <w:sz w:val="20"/>
      <w:szCs w:val="20"/>
      <w:lang w:eastAsia="en-US"/>
    </w:rPr>
  </w:style>
  <w:style w:type="paragraph" w:styleId="Revision">
    <w:name w:val="Revision"/>
    <w:hidden/>
    <w:uiPriority w:val="99"/>
    <w:semiHidden/>
    <w:rsid w:val="00F243A7"/>
    <w:pPr>
      <w:spacing w:after="0" w:line="240" w:lineRule="auto"/>
    </w:pPr>
    <w:rPr>
      <w:rFonts w:eastAsiaTheme="minorHAnsi"/>
      <w:sz w:val="24"/>
      <w:szCs w:val="24"/>
      <w:lang w:eastAsia="en-US"/>
    </w:rPr>
  </w:style>
  <w:style w:type="table" w:customStyle="1" w:styleId="Table">
    <w:name w:val="Table"/>
    <w:semiHidden/>
    <w:unhideWhenUsed/>
    <w:qFormat/>
    <w:rsid w:val="00446A2B"/>
    <w:pPr>
      <w:spacing w:line="240" w:lineRule="auto"/>
    </w:pPr>
    <w:rPr>
      <w:rFonts w:eastAsiaTheme="minorHAns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446A2B"/>
    <w:pPr>
      <w:spacing w:after="120"/>
    </w:pPr>
    <w:rPr>
      <w:rFonts w:ascii="Times New Roman" w:hAnsi="Times New Roman"/>
      <w:i w:val="0"/>
      <w:iCs w:val="0"/>
      <w:color w:val="auto"/>
      <w:sz w:val="24"/>
      <w:szCs w:val="24"/>
    </w:rPr>
  </w:style>
  <w:style w:type="paragraph" w:styleId="Caption">
    <w:name w:val="caption"/>
    <w:basedOn w:val="Normal"/>
    <w:next w:val="Normal"/>
    <w:uiPriority w:val="35"/>
    <w:semiHidden/>
    <w:unhideWhenUsed/>
    <w:qFormat/>
    <w:rsid w:val="00446A2B"/>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57D75-D2E5-425F-94BF-24635408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Enago</dc:creator>
  <cp:keywords/>
  <dc:description/>
  <cp:lastModifiedBy>Pablo Recio Santiago</cp:lastModifiedBy>
  <cp:revision>6</cp:revision>
  <dcterms:created xsi:type="dcterms:W3CDTF">2024-12-27T06:56:00Z</dcterms:created>
  <dcterms:modified xsi:type="dcterms:W3CDTF">2025-01-07T00:15:00Z</dcterms:modified>
</cp:coreProperties>
</file>