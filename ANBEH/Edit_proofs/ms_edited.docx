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9CB22" w14:textId="58108E3E" w:rsidR="00F96019" w:rsidRPr="00552939" w:rsidRDefault="00BB183A" w:rsidP="007B1AD5">
      <w:pPr>
        <w:spacing w:after="0" w:line="360" w:lineRule="auto"/>
        <w:rPr>
          <w:rFonts w:ascii="Times New Roman" w:hAnsi="Times New Roman" w:cs="Times New Roman"/>
          <w:lang w:val="en-GB"/>
        </w:rPr>
      </w:pPr>
      <w:bookmarkStart w:id="0" w:name="_Hlk185622895"/>
      <w:r w:rsidRPr="00552939">
        <w:rPr>
          <w:rFonts w:ascii="Times New Roman" w:hAnsi="Times New Roman" w:cs="Times New Roman"/>
          <w:b/>
          <w:lang w:val="en-GB"/>
        </w:rPr>
        <w:t xml:space="preserve">Early environmental conditions do not impact behavioural flexibility in an invasive and </w:t>
      </w:r>
      <w:r w:rsidRPr="00552939">
        <w:rPr>
          <w:rFonts w:ascii="Times New Roman" w:hAnsi="Times New Roman" w:cs="Times New Roman"/>
          <w:b/>
          <w:bCs/>
          <w:lang w:val="en-GB"/>
        </w:rPr>
        <w:t>noninvasive</w:t>
      </w:r>
      <w:r w:rsidRPr="00552939">
        <w:rPr>
          <w:rFonts w:ascii="Times New Roman" w:hAnsi="Times New Roman" w:cs="Times New Roman"/>
          <w:b/>
          <w:lang w:val="en-GB"/>
        </w:rPr>
        <w:t xml:space="preserve"> lizard species</w:t>
      </w:r>
    </w:p>
    <w:p w14:paraId="13A2A3C8" w14:textId="5005E4F8" w:rsidR="00F96019" w:rsidRPr="00552939" w:rsidRDefault="00BB183A"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 xml:space="preserve">Pablo </w:t>
      </w:r>
      <w:r w:rsidR="001E0AFA" w:rsidRPr="00552939">
        <w:rPr>
          <w:rFonts w:ascii="Times New Roman" w:hAnsi="Times New Roman" w:cs="Times New Roman"/>
          <w:lang w:val="en-GB"/>
        </w:rPr>
        <w:t>Recio</w:t>
      </w:r>
      <w:r w:rsidR="00122B99">
        <w:rPr>
          <w:rFonts w:ascii="Times New Roman" w:hAnsi="Times New Roman" w:cs="Times New Roman"/>
          <w:lang w:val="en-GB"/>
        </w:rPr>
        <w:t xml:space="preserve"> </w:t>
      </w:r>
      <w:proofErr w:type="gramStart"/>
      <w:r w:rsidR="001E0AFA" w:rsidRPr="00552939">
        <w:rPr>
          <w:rFonts w:ascii="Times New Roman" w:hAnsi="Times New Roman" w:cs="Times New Roman"/>
          <w:vertAlign w:val="superscript"/>
          <w:lang w:val="en-GB"/>
        </w:rPr>
        <w:t>a,*</w:t>
      </w:r>
      <w:proofErr w:type="gramEnd"/>
      <w:r w:rsidRPr="00552939">
        <w:rPr>
          <w:rFonts w:ascii="Times New Roman" w:hAnsi="Times New Roman" w:cs="Times New Roman"/>
          <w:lang w:val="en-GB"/>
        </w:rPr>
        <w:t xml:space="preserve">, Dalton C. </w:t>
      </w:r>
      <w:r w:rsidR="001E0AFA" w:rsidRPr="00552939">
        <w:rPr>
          <w:rFonts w:ascii="Times New Roman" w:hAnsi="Times New Roman" w:cs="Times New Roman"/>
          <w:lang w:val="en-GB"/>
        </w:rPr>
        <w:t>Leibold</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a</w:t>
      </w:r>
      <w:r w:rsidRPr="00552939">
        <w:rPr>
          <w:rFonts w:ascii="Times New Roman" w:hAnsi="Times New Roman" w:cs="Times New Roman"/>
          <w:lang w:val="en-GB"/>
        </w:rPr>
        <w:t xml:space="preserve">, Ondi L. Crino </w:t>
      </w:r>
      <w:r w:rsidR="001E0AFA" w:rsidRPr="00552939">
        <w:rPr>
          <w:rFonts w:ascii="Times New Roman" w:hAnsi="Times New Roman" w:cs="Times New Roman"/>
          <w:vertAlign w:val="superscript"/>
          <w:lang w:val="en-GB"/>
        </w:rPr>
        <w:t>a</w:t>
      </w:r>
      <w:r w:rsidRPr="00552939">
        <w:rPr>
          <w:rFonts w:ascii="Times New Roman" w:hAnsi="Times New Roman" w:cs="Times New Roman"/>
          <w:vertAlign w:val="superscript"/>
          <w:lang w:val="en-GB"/>
        </w:rPr>
        <w:t>,</w:t>
      </w:r>
      <w:r w:rsidR="001E0AFA" w:rsidRPr="00552939">
        <w:rPr>
          <w:rFonts w:ascii="Times New Roman" w:hAnsi="Times New Roman" w:cs="Times New Roman"/>
          <w:vertAlign w:val="superscript"/>
          <w:lang w:val="en-GB"/>
        </w:rPr>
        <w:t>b</w:t>
      </w:r>
      <w:r w:rsidRPr="00552939">
        <w:rPr>
          <w:rFonts w:ascii="Times New Roman" w:hAnsi="Times New Roman" w:cs="Times New Roman"/>
          <w:lang w:val="en-GB"/>
        </w:rPr>
        <w:t xml:space="preserve">, Kristoffer H. </w:t>
      </w:r>
      <w:r w:rsidR="001E0AFA" w:rsidRPr="00552939">
        <w:rPr>
          <w:rFonts w:ascii="Times New Roman" w:hAnsi="Times New Roman" w:cs="Times New Roman"/>
          <w:lang w:val="en-GB"/>
        </w:rPr>
        <w:t>Wild</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a</w:t>
      </w:r>
      <w:r w:rsidRPr="00552939">
        <w:rPr>
          <w:rFonts w:ascii="Times New Roman" w:hAnsi="Times New Roman" w:cs="Times New Roman"/>
          <w:vertAlign w:val="superscript"/>
          <w:lang w:val="en-GB"/>
        </w:rPr>
        <w:t>,</w:t>
      </w:r>
      <w:r w:rsidR="001E0AFA" w:rsidRPr="00552939">
        <w:rPr>
          <w:rFonts w:ascii="Times New Roman" w:hAnsi="Times New Roman" w:cs="Times New Roman"/>
          <w:vertAlign w:val="superscript"/>
          <w:lang w:val="en-GB"/>
        </w:rPr>
        <w:t>c</w:t>
      </w:r>
      <w:r w:rsidRPr="00552939">
        <w:rPr>
          <w:rFonts w:ascii="Times New Roman" w:hAnsi="Times New Roman" w:cs="Times New Roman"/>
          <w:lang w:val="en-GB"/>
        </w:rPr>
        <w:t>, Chris</w:t>
      </w:r>
      <w:r w:rsidR="00ED256C">
        <w:rPr>
          <w:rFonts w:ascii="Times New Roman" w:hAnsi="Times New Roman" w:cs="Times New Roman"/>
          <w:lang w:val="en-GB"/>
        </w:rPr>
        <w:t>topher R.</w:t>
      </w:r>
      <w:r w:rsidRPr="00552939">
        <w:rPr>
          <w:rFonts w:ascii="Times New Roman" w:hAnsi="Times New Roman" w:cs="Times New Roman"/>
          <w:lang w:val="en-GB"/>
        </w:rPr>
        <w:t xml:space="preserve"> </w:t>
      </w:r>
      <w:r w:rsidR="001E0AFA" w:rsidRPr="00552939">
        <w:rPr>
          <w:rFonts w:ascii="Times New Roman" w:hAnsi="Times New Roman" w:cs="Times New Roman"/>
          <w:lang w:val="en-GB"/>
        </w:rPr>
        <w:t>Friesen</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d</w:t>
      </w:r>
      <w:r w:rsidRPr="00552939">
        <w:rPr>
          <w:rFonts w:ascii="Times New Roman" w:hAnsi="Times New Roman" w:cs="Times New Roman"/>
          <w:lang w:val="en-GB"/>
        </w:rPr>
        <w:t xml:space="preserve">, Basile </w:t>
      </w:r>
      <w:r w:rsidR="001E0AFA" w:rsidRPr="00552939">
        <w:rPr>
          <w:rFonts w:ascii="Times New Roman" w:hAnsi="Times New Roman" w:cs="Times New Roman"/>
          <w:lang w:val="en-GB"/>
        </w:rPr>
        <w:t>Mauclaire</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a</w:t>
      </w:r>
      <w:r w:rsidRPr="00552939">
        <w:rPr>
          <w:rFonts w:ascii="Times New Roman" w:hAnsi="Times New Roman" w:cs="Times New Roman"/>
          <w:vertAlign w:val="superscript"/>
          <w:lang w:val="en-GB"/>
        </w:rPr>
        <w:t>,</w:t>
      </w:r>
      <w:r w:rsidR="001E0AFA" w:rsidRPr="00552939">
        <w:rPr>
          <w:rFonts w:ascii="Times New Roman" w:hAnsi="Times New Roman" w:cs="Times New Roman"/>
          <w:vertAlign w:val="superscript"/>
          <w:lang w:val="en-GB"/>
        </w:rPr>
        <w:t>e</w:t>
      </w:r>
      <w:r w:rsidRPr="00552939">
        <w:rPr>
          <w:rFonts w:ascii="Times New Roman" w:hAnsi="Times New Roman" w:cs="Times New Roman"/>
          <w:lang w:val="en-GB"/>
        </w:rPr>
        <w:t>, Amelia Y. Peardon</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a</w:t>
      </w:r>
      <w:r w:rsidRPr="00552939">
        <w:rPr>
          <w:rFonts w:ascii="Times New Roman" w:hAnsi="Times New Roman" w:cs="Times New Roman"/>
          <w:lang w:val="en-GB"/>
        </w:rPr>
        <w:t xml:space="preserve">, Daniel W.A. </w:t>
      </w:r>
      <w:r w:rsidR="001E0AFA" w:rsidRPr="00552939">
        <w:rPr>
          <w:rFonts w:ascii="Times New Roman" w:hAnsi="Times New Roman" w:cs="Times New Roman"/>
          <w:lang w:val="en-GB"/>
        </w:rPr>
        <w:t>Noble</w:t>
      </w:r>
      <w:r w:rsidR="00122B99">
        <w:rPr>
          <w:rFonts w:ascii="Times New Roman" w:hAnsi="Times New Roman" w:cs="Times New Roman"/>
          <w:lang w:val="en-GB"/>
        </w:rPr>
        <w:t xml:space="preserve"> </w:t>
      </w:r>
      <w:r w:rsidR="001E0AFA" w:rsidRPr="00552939">
        <w:rPr>
          <w:rFonts w:ascii="Times New Roman" w:hAnsi="Times New Roman" w:cs="Times New Roman"/>
          <w:vertAlign w:val="superscript"/>
          <w:lang w:val="en-GB"/>
        </w:rPr>
        <w:t>a</w:t>
      </w:r>
    </w:p>
    <w:p w14:paraId="3F1515F0" w14:textId="20150796" w:rsidR="001E0AFA" w:rsidRPr="00552939" w:rsidRDefault="001E0AFA" w:rsidP="007B1AD5">
      <w:pPr>
        <w:spacing w:after="0" w:line="360" w:lineRule="auto"/>
        <w:rPr>
          <w:rFonts w:ascii="Times New Roman" w:hAnsi="Times New Roman" w:cs="Times New Roman"/>
          <w:i/>
          <w:lang w:val="en-GB"/>
        </w:rPr>
      </w:pPr>
      <w:r w:rsidRPr="00552939">
        <w:rPr>
          <w:rFonts w:ascii="Times New Roman" w:hAnsi="Times New Roman" w:cs="Times New Roman"/>
          <w:iCs/>
          <w:vertAlign w:val="superscript"/>
          <w:lang w:val="en-GB"/>
        </w:rPr>
        <w:t>a</w:t>
      </w:r>
      <w:r w:rsidRPr="00552939">
        <w:rPr>
          <w:rFonts w:ascii="Times New Roman" w:hAnsi="Times New Roman" w:cs="Times New Roman"/>
          <w:i/>
          <w:lang w:val="en-GB"/>
        </w:rPr>
        <w:t xml:space="preserve"> </w:t>
      </w:r>
      <w:r w:rsidR="00BB183A" w:rsidRPr="00552939">
        <w:rPr>
          <w:rFonts w:ascii="Times New Roman" w:hAnsi="Times New Roman" w:cs="Times New Roman"/>
          <w:i/>
          <w:lang w:val="en-GB"/>
        </w:rPr>
        <w:t>Division of Ecology and Evolution, Research School of Biology, The Australian National University, Canberra, ACT 2601, Australia</w:t>
      </w:r>
      <w:r w:rsidR="00BB183A" w:rsidRPr="00552939">
        <w:rPr>
          <w:rFonts w:ascii="Times New Roman" w:hAnsi="Times New Roman" w:cs="Times New Roman"/>
          <w:i/>
          <w:lang w:val="en-GB"/>
        </w:rPr>
        <w:br/>
      </w:r>
      <w:r w:rsidRPr="00552939">
        <w:rPr>
          <w:rFonts w:ascii="Times New Roman" w:hAnsi="Times New Roman" w:cs="Times New Roman"/>
          <w:iCs/>
          <w:vertAlign w:val="superscript"/>
          <w:lang w:val="en-GB"/>
        </w:rPr>
        <w:t>b</w:t>
      </w:r>
      <w:r w:rsidRPr="00552939">
        <w:rPr>
          <w:rFonts w:ascii="Times New Roman" w:hAnsi="Times New Roman" w:cs="Times New Roman"/>
          <w:i/>
          <w:lang w:val="en-GB"/>
        </w:rPr>
        <w:t xml:space="preserve"> </w:t>
      </w:r>
      <w:r w:rsidR="00BB183A" w:rsidRPr="00552939">
        <w:rPr>
          <w:rFonts w:ascii="Times New Roman" w:hAnsi="Times New Roman" w:cs="Times New Roman"/>
          <w:i/>
          <w:lang w:val="en-GB"/>
        </w:rPr>
        <w:t>College of Science and Engineering,</w:t>
      </w:r>
      <w:r w:rsidR="009E10E2">
        <w:rPr>
          <w:rFonts w:ascii="Times New Roman" w:hAnsi="Times New Roman" w:cs="Times New Roman"/>
          <w:i/>
          <w:lang w:val="en-GB"/>
        </w:rPr>
        <w:t xml:space="preserve"> </w:t>
      </w:r>
      <w:r w:rsidR="009E10E2" w:rsidRPr="00552939">
        <w:rPr>
          <w:rFonts w:ascii="Times New Roman" w:hAnsi="Times New Roman" w:cs="Times New Roman"/>
          <w:i/>
          <w:lang w:val="en-GB"/>
        </w:rPr>
        <w:t>Flinders University,</w:t>
      </w:r>
      <w:r w:rsidR="00BB183A" w:rsidRPr="00552939">
        <w:rPr>
          <w:rFonts w:ascii="Times New Roman" w:hAnsi="Times New Roman" w:cs="Times New Roman"/>
          <w:i/>
          <w:lang w:val="en-GB"/>
        </w:rPr>
        <w:t xml:space="preserve"> Bedford Park, SA </w:t>
      </w:r>
      <w:r w:rsidR="007801A7" w:rsidRPr="00552939">
        <w:rPr>
          <w:rFonts w:ascii="Times New Roman" w:hAnsi="Times New Roman" w:cs="Times New Roman"/>
          <w:i/>
          <w:lang w:val="en-GB"/>
        </w:rPr>
        <w:t>50</w:t>
      </w:r>
      <w:r w:rsidR="007801A7">
        <w:rPr>
          <w:rFonts w:ascii="Times New Roman" w:hAnsi="Times New Roman" w:cs="Times New Roman"/>
          <w:i/>
          <w:lang w:val="en-GB"/>
        </w:rPr>
        <w:t>01</w:t>
      </w:r>
      <w:r w:rsidR="00BB183A" w:rsidRPr="00552939">
        <w:rPr>
          <w:rFonts w:ascii="Times New Roman" w:hAnsi="Times New Roman" w:cs="Times New Roman"/>
          <w:i/>
          <w:lang w:val="en-GB"/>
        </w:rPr>
        <w:t>, Australia</w:t>
      </w:r>
      <w:r w:rsidR="00BB183A" w:rsidRPr="00552939">
        <w:rPr>
          <w:rFonts w:ascii="Times New Roman" w:hAnsi="Times New Roman" w:cs="Times New Roman"/>
          <w:i/>
          <w:lang w:val="en-GB"/>
        </w:rPr>
        <w:br/>
      </w:r>
      <w:r w:rsidRPr="00552939">
        <w:rPr>
          <w:rFonts w:ascii="Times New Roman" w:hAnsi="Times New Roman" w:cs="Times New Roman"/>
          <w:iCs/>
          <w:vertAlign w:val="superscript"/>
          <w:lang w:val="en-GB"/>
        </w:rPr>
        <w:t>c</w:t>
      </w:r>
      <w:r w:rsidRPr="00552939">
        <w:rPr>
          <w:rFonts w:ascii="Times New Roman" w:hAnsi="Times New Roman" w:cs="Times New Roman"/>
          <w:lang w:val="en-GB"/>
        </w:rPr>
        <w:t xml:space="preserve"> </w:t>
      </w:r>
      <w:r w:rsidR="009E10E2" w:rsidRPr="009E10E2">
        <w:rPr>
          <w:rFonts w:ascii="Times New Roman" w:hAnsi="Times New Roman" w:cs="Times New Roman"/>
          <w:i/>
          <w:iCs/>
          <w:lang w:val="en-GB"/>
        </w:rPr>
        <w:t xml:space="preserve">School of BioSciences, </w:t>
      </w:r>
      <w:r w:rsidR="009E10E2">
        <w:rPr>
          <w:rFonts w:ascii="Times New Roman" w:hAnsi="Times New Roman" w:cs="Times New Roman"/>
          <w:i/>
          <w:lang w:val="en-GB"/>
        </w:rPr>
        <w:t>The University of Melbourne</w:t>
      </w:r>
      <w:r w:rsidR="00BB183A" w:rsidRPr="00552939">
        <w:rPr>
          <w:rFonts w:ascii="Times New Roman" w:hAnsi="Times New Roman" w:cs="Times New Roman"/>
          <w:i/>
          <w:lang w:val="en-GB"/>
        </w:rPr>
        <w:t>, Melbourne, VIC 3000, Australia</w:t>
      </w:r>
      <w:r w:rsidR="00BB183A" w:rsidRPr="00552939">
        <w:rPr>
          <w:rFonts w:ascii="Times New Roman" w:hAnsi="Times New Roman" w:cs="Times New Roman"/>
          <w:i/>
          <w:lang w:val="en-GB"/>
        </w:rPr>
        <w:br/>
      </w:r>
      <w:r w:rsidRPr="00552939">
        <w:rPr>
          <w:rFonts w:ascii="Times New Roman" w:hAnsi="Times New Roman" w:cs="Times New Roman"/>
          <w:iCs/>
          <w:vertAlign w:val="superscript"/>
          <w:lang w:val="en-GB"/>
        </w:rPr>
        <w:t>d</w:t>
      </w:r>
      <w:r w:rsidRPr="00552939">
        <w:rPr>
          <w:rFonts w:ascii="Times New Roman" w:hAnsi="Times New Roman" w:cs="Times New Roman"/>
          <w:lang w:val="en-GB"/>
        </w:rPr>
        <w:t xml:space="preserve"> </w:t>
      </w:r>
      <w:r w:rsidR="00ED256C" w:rsidRPr="00ED256C">
        <w:rPr>
          <w:rFonts w:ascii="Times New Roman" w:hAnsi="Times New Roman" w:cs="Times New Roman"/>
          <w:i/>
          <w:iCs/>
          <w:lang w:val="en-GB"/>
        </w:rPr>
        <w:t>School of Science,</w:t>
      </w:r>
      <w:r w:rsidR="00ED256C">
        <w:rPr>
          <w:rFonts w:ascii="Times New Roman" w:hAnsi="Times New Roman" w:cs="Times New Roman"/>
          <w:lang w:val="en-GB"/>
        </w:rPr>
        <w:t xml:space="preserve"> </w:t>
      </w:r>
      <w:r w:rsidR="00BB183A" w:rsidRPr="00552939">
        <w:rPr>
          <w:rFonts w:ascii="Times New Roman" w:hAnsi="Times New Roman" w:cs="Times New Roman"/>
          <w:i/>
          <w:lang w:val="en-GB"/>
        </w:rPr>
        <w:t>University of Wollongong, Wollongong, NSW 2500, Australia</w:t>
      </w:r>
      <w:r w:rsidR="00BB183A" w:rsidRPr="00552939">
        <w:rPr>
          <w:rFonts w:ascii="Times New Roman" w:hAnsi="Times New Roman" w:cs="Times New Roman"/>
          <w:i/>
          <w:lang w:val="en-GB"/>
        </w:rPr>
        <w:br/>
      </w:r>
      <w:r w:rsidRPr="00552939">
        <w:rPr>
          <w:rFonts w:ascii="Times New Roman" w:hAnsi="Times New Roman" w:cs="Times New Roman"/>
          <w:iCs/>
          <w:vertAlign w:val="superscript"/>
          <w:lang w:val="en-GB"/>
        </w:rPr>
        <w:t>e</w:t>
      </w:r>
      <w:r w:rsidRPr="00552939">
        <w:rPr>
          <w:rFonts w:ascii="Times New Roman" w:hAnsi="Times New Roman" w:cs="Times New Roman"/>
          <w:lang w:val="en-GB"/>
        </w:rPr>
        <w:t xml:space="preserve"> </w:t>
      </w:r>
      <w:r w:rsidR="00BB183A" w:rsidRPr="00552939">
        <w:rPr>
          <w:rFonts w:ascii="Times New Roman" w:hAnsi="Times New Roman" w:cs="Times New Roman"/>
          <w:i/>
          <w:lang w:val="en-GB"/>
        </w:rPr>
        <w:t>Université de Lille, Lille 59000, France</w:t>
      </w:r>
    </w:p>
    <w:p w14:paraId="161B1BEE" w14:textId="77777777" w:rsidR="00122B99" w:rsidRDefault="00122B99" w:rsidP="00552939">
      <w:pPr>
        <w:pStyle w:val="paragraph"/>
        <w:tabs>
          <w:tab w:val="left" w:pos="1959"/>
        </w:tabs>
        <w:spacing w:before="0" w:beforeAutospacing="0" w:after="0" w:afterAutospacing="0" w:line="360" w:lineRule="auto"/>
        <w:textAlignment w:val="baseline"/>
      </w:pPr>
    </w:p>
    <w:p w14:paraId="5C0319CC" w14:textId="7452E992" w:rsidR="001E0AFA" w:rsidRPr="007944A3" w:rsidRDefault="001E0AFA" w:rsidP="00552939">
      <w:pPr>
        <w:pStyle w:val="paragraph"/>
        <w:tabs>
          <w:tab w:val="left" w:pos="1959"/>
        </w:tabs>
        <w:spacing w:before="0" w:beforeAutospacing="0" w:after="0" w:afterAutospacing="0" w:line="360" w:lineRule="auto"/>
        <w:textAlignment w:val="baseline"/>
        <w:rPr>
          <w:rStyle w:val="eop"/>
          <w:i/>
          <w:iCs/>
        </w:rPr>
      </w:pPr>
      <w:r w:rsidRPr="00122B99">
        <w:rPr>
          <w:rStyle w:val="eop"/>
          <w:i/>
          <w:iCs/>
        </w:rPr>
        <w:t>Article history:</w:t>
      </w:r>
    </w:p>
    <w:p w14:paraId="7E018764" w14:textId="77777777" w:rsidR="001E0AFA" w:rsidRPr="00552939" w:rsidRDefault="001E0AFA" w:rsidP="00552939">
      <w:pPr>
        <w:pStyle w:val="paragraph"/>
        <w:spacing w:before="0" w:beforeAutospacing="0" w:after="0" w:afterAutospacing="0" w:line="360" w:lineRule="auto"/>
        <w:textAlignment w:val="baseline"/>
        <w:rPr>
          <w:rStyle w:val="eop"/>
        </w:rPr>
      </w:pPr>
      <w:r w:rsidRPr="00552939">
        <w:rPr>
          <w:rStyle w:val="eop"/>
        </w:rPr>
        <w:t>Received XXX</w:t>
      </w:r>
    </w:p>
    <w:p w14:paraId="1BB3F0D4" w14:textId="77777777" w:rsidR="001E0AFA" w:rsidRPr="00552939" w:rsidRDefault="001E0AFA" w:rsidP="00552939">
      <w:pPr>
        <w:pStyle w:val="paragraph"/>
        <w:spacing w:before="0" w:beforeAutospacing="0" w:after="0" w:afterAutospacing="0" w:line="360" w:lineRule="auto"/>
        <w:textAlignment w:val="baseline"/>
        <w:rPr>
          <w:rStyle w:val="eop"/>
        </w:rPr>
      </w:pPr>
      <w:r w:rsidRPr="00552939">
        <w:rPr>
          <w:rStyle w:val="eop"/>
        </w:rPr>
        <w:t>Initial acceptance XXX</w:t>
      </w:r>
    </w:p>
    <w:p w14:paraId="612AC543" w14:textId="77777777" w:rsidR="001E0AFA" w:rsidRPr="00552939" w:rsidRDefault="001E0AFA" w:rsidP="00552939">
      <w:pPr>
        <w:pStyle w:val="paragraph"/>
        <w:spacing w:before="0" w:beforeAutospacing="0" w:after="0" w:afterAutospacing="0" w:line="360" w:lineRule="auto"/>
        <w:textAlignment w:val="baseline"/>
        <w:rPr>
          <w:rStyle w:val="eop"/>
        </w:rPr>
      </w:pPr>
      <w:r w:rsidRPr="00552939">
        <w:rPr>
          <w:rStyle w:val="eop"/>
        </w:rPr>
        <w:t>Final acceptance XXX</w:t>
      </w:r>
    </w:p>
    <w:p w14:paraId="40DE89C9" w14:textId="77777777" w:rsidR="001E0AFA" w:rsidRPr="00552939" w:rsidRDefault="001E0AFA" w:rsidP="00552939">
      <w:pPr>
        <w:pStyle w:val="paragraph"/>
        <w:spacing w:before="0" w:beforeAutospacing="0" w:after="0" w:afterAutospacing="0" w:line="360" w:lineRule="auto"/>
        <w:textAlignment w:val="baseline"/>
        <w:rPr>
          <w:rStyle w:val="eop"/>
        </w:rPr>
      </w:pPr>
      <w:r w:rsidRPr="00552939">
        <w:rPr>
          <w:rStyle w:val="eop"/>
        </w:rPr>
        <w:t>Published online XXX</w:t>
      </w:r>
    </w:p>
    <w:p w14:paraId="3458B3D2" w14:textId="77777777" w:rsidR="001E0AFA" w:rsidRPr="00552939" w:rsidRDefault="001E0AFA" w:rsidP="00552939">
      <w:pPr>
        <w:pStyle w:val="paragraph"/>
        <w:spacing w:before="0" w:beforeAutospacing="0" w:after="0" w:afterAutospacing="0" w:line="360" w:lineRule="auto"/>
        <w:textAlignment w:val="baseline"/>
        <w:rPr>
          <w:rStyle w:val="eop"/>
          <w:rFonts w:eastAsiaTheme="minorHAnsi"/>
          <w:kern w:val="2"/>
          <w:lang w:eastAsia="en-US"/>
          <w14:ligatures w14:val="standardContextual"/>
        </w:rPr>
      </w:pPr>
      <w:r w:rsidRPr="00552939">
        <w:rPr>
          <w:rStyle w:val="eop"/>
        </w:rPr>
        <w:t>MS. number: XXX</w:t>
      </w:r>
    </w:p>
    <w:p w14:paraId="49F743EC" w14:textId="1C29E0A7" w:rsidR="001E0AFA" w:rsidRPr="00552939" w:rsidRDefault="001E0AFA" w:rsidP="007B1AD5">
      <w:pPr>
        <w:pStyle w:val="paragraph"/>
        <w:tabs>
          <w:tab w:val="left" w:pos="2888"/>
        </w:tabs>
        <w:spacing w:before="0" w:beforeAutospacing="0" w:after="0" w:afterAutospacing="0" w:line="360" w:lineRule="auto"/>
        <w:textAlignment w:val="baseline"/>
        <w:rPr>
          <w:rStyle w:val="normaltextrun"/>
        </w:rPr>
      </w:pPr>
      <w:r w:rsidRPr="00552939">
        <w:rPr>
          <w:rStyle w:val="normaltextrun"/>
          <w:vertAlign w:val="superscript"/>
        </w:rPr>
        <w:t xml:space="preserve">* </w:t>
      </w:r>
      <w:r w:rsidR="002E3DD4" w:rsidRPr="00552939">
        <w:rPr>
          <w:rStyle w:val="normaltextrun"/>
        </w:rPr>
        <w:t>Corresponding author</w:t>
      </w:r>
      <w:r w:rsidRPr="00552939">
        <w:rPr>
          <w:rStyle w:val="normaltextrun"/>
        </w:rPr>
        <w:t>.</w:t>
      </w:r>
    </w:p>
    <w:p w14:paraId="6AB5CEEA" w14:textId="47BDDA12" w:rsidR="00F96019" w:rsidRPr="00552939" w:rsidRDefault="001E0AFA" w:rsidP="007B1AD5">
      <w:pPr>
        <w:pStyle w:val="paragraph"/>
        <w:tabs>
          <w:tab w:val="left" w:pos="2888"/>
        </w:tabs>
        <w:spacing w:before="0" w:beforeAutospacing="0" w:after="0" w:afterAutospacing="0" w:line="360" w:lineRule="auto"/>
        <w:textAlignment w:val="baseline"/>
        <w:rPr>
          <w:ins w:id="1" w:author="Enago" w:date="2024-12-27T12:10:00Z"/>
        </w:rPr>
      </w:pPr>
      <w:r w:rsidRPr="00552939">
        <w:rPr>
          <w:rStyle w:val="normaltextrun"/>
          <w:i/>
          <w:iCs/>
        </w:rPr>
        <w:t>E-mail addresses</w:t>
      </w:r>
      <w:r w:rsidRPr="00552939">
        <w:rPr>
          <w:rStyle w:val="normaltextrun"/>
        </w:rPr>
        <w:t>:</w:t>
      </w:r>
      <w:r w:rsidRPr="00552939">
        <w:t xml:space="preserve"> pablo.reciosantiago@anu.edu.au (P. Recio).</w:t>
      </w:r>
      <w:ins w:id="2" w:author="Enago" w:date="2024-12-27T12:10:00Z">
        <w:r w:rsidR="00BB183A" w:rsidRPr="00552939">
          <w:br w:type="page"/>
        </w:r>
      </w:ins>
    </w:p>
    <w:bookmarkEnd w:id="0"/>
    <w:p w14:paraId="519B17A7" w14:textId="43526E20" w:rsidR="00F96019" w:rsidRPr="00552939" w:rsidRDefault="00BB183A" w:rsidP="0089257D">
      <w:pPr>
        <w:pStyle w:val="FirstParagraph"/>
        <w:spacing w:line="360" w:lineRule="auto"/>
        <w:jc w:val="both"/>
        <w:rPr>
          <w:rFonts w:cs="Times New Roman"/>
          <w:lang w:val="en-GB"/>
        </w:rPr>
      </w:pPr>
      <w:r w:rsidRPr="00552939">
        <w:rPr>
          <w:rFonts w:cs="Times New Roman"/>
          <w:lang w:val="en-GB"/>
        </w:rPr>
        <w:lastRenderedPageBreak/>
        <w:t>Behavioural flexibility, the ability to adjust behaviour adaptively in response to internal or external changes, is expected to be crucial for animals adapting to environmental fluctuations. However, conditions experienced during early development can profoundly impact behavioural flexibility</w:t>
      </w:r>
      <w:r w:rsidR="00DC36DE" w:rsidRPr="00552939">
        <w:rPr>
          <w:rFonts w:cs="Times New Roman"/>
          <w:lang w:val="en-GB"/>
        </w:rPr>
        <w:t>,</w:t>
      </w:r>
      <w:r w:rsidRPr="00552939">
        <w:rPr>
          <w:rFonts w:cs="Times New Roman"/>
          <w:lang w:val="en-GB"/>
        </w:rPr>
        <w:t xml:space="preserve"> making it unclear how populations will respond to novel circumstances. Stressful situations faced by the parents can have a direct impact on offspring cognition through the transmission of glucocorticoids</w:t>
      </w:r>
      <w:r w:rsidR="00DC36DE" w:rsidRPr="00552939">
        <w:rPr>
          <w:rFonts w:cs="Times New Roman"/>
          <w:lang w:val="en-GB"/>
        </w:rPr>
        <w:t>,</w:t>
      </w:r>
      <w:r w:rsidRPr="00552939">
        <w:rPr>
          <w:rFonts w:cs="Times New Roman"/>
          <w:lang w:val="en-GB"/>
        </w:rPr>
        <w:t xml:space="preserve"> stress-related hormones that affect offspring cognition. At the same time, stressful conditions can influence parental behaviour</w:t>
      </w:r>
      <w:r w:rsidR="006D3BDA" w:rsidRPr="00552939">
        <w:rPr>
          <w:rFonts w:cs="Times New Roman"/>
          <w:lang w:val="en-GB"/>
        </w:rPr>
        <w:t>s</w:t>
      </w:r>
      <w:r w:rsidRPr="00552939">
        <w:rPr>
          <w:rFonts w:cs="Times New Roman"/>
          <w:lang w:val="en-GB"/>
        </w:rPr>
        <w:t xml:space="preserve"> during nesting and</w:t>
      </w:r>
      <w:r w:rsidR="006D3BDA" w:rsidRPr="00552939">
        <w:rPr>
          <w:rFonts w:cs="Times New Roman"/>
          <w:lang w:val="en-GB"/>
        </w:rPr>
        <w:t>,</w:t>
      </w:r>
      <w:r w:rsidRPr="00552939">
        <w:rPr>
          <w:rFonts w:cs="Times New Roman"/>
          <w:lang w:val="en-GB"/>
        </w:rPr>
        <w:t xml:space="preserve"> consequently</w:t>
      </w:r>
      <w:r w:rsidR="006D3BDA" w:rsidRPr="00552939">
        <w:rPr>
          <w:rFonts w:cs="Times New Roman"/>
          <w:lang w:val="en-GB"/>
        </w:rPr>
        <w:t>,</w:t>
      </w:r>
      <w:r w:rsidRPr="00552939">
        <w:rPr>
          <w:rFonts w:cs="Times New Roman"/>
          <w:lang w:val="en-GB"/>
        </w:rPr>
        <w:t xml:space="preserve"> the thermal developmental conditions</w:t>
      </w:r>
      <w:r w:rsidR="006D3BDA" w:rsidRPr="00552939">
        <w:rPr>
          <w:rFonts w:cs="Times New Roman"/>
          <w:lang w:val="en-GB"/>
        </w:rPr>
        <w:t xml:space="preserve"> that</w:t>
      </w:r>
      <w:r w:rsidRPr="00552939">
        <w:rPr>
          <w:rFonts w:cs="Times New Roman"/>
          <w:lang w:val="en-GB"/>
        </w:rPr>
        <w:t xml:space="preserve"> offspring experience. Here, we investigated the interactive effects of prenatal corticosterone (CORT) </w:t>
      </w:r>
      <w:r w:rsidR="006D3BDA" w:rsidRPr="00552939">
        <w:rPr>
          <w:rFonts w:cs="Times New Roman"/>
          <w:lang w:val="en-GB"/>
        </w:rPr>
        <w:t xml:space="preserve">levels </w:t>
      </w:r>
      <w:r w:rsidRPr="00552939">
        <w:rPr>
          <w:rFonts w:cs="Times New Roman"/>
          <w:lang w:val="en-GB"/>
        </w:rPr>
        <w:t>and temperature on behavioural flexibility in two lizard species</w:t>
      </w:r>
      <w:r w:rsidR="006D3BDA" w:rsidRPr="00552939">
        <w:rPr>
          <w:rFonts w:cs="Times New Roman"/>
          <w:lang w:val="en-GB"/>
        </w:rPr>
        <w:t>:</w:t>
      </w:r>
      <w:r w:rsidRPr="00552939">
        <w:rPr>
          <w:rFonts w:cs="Times New Roman"/>
          <w:lang w:val="en-GB"/>
        </w:rPr>
        <w:t xml:space="preserve"> </w:t>
      </w:r>
      <w:r w:rsidRPr="00552939">
        <w:rPr>
          <w:rFonts w:cs="Times New Roman"/>
          <w:i/>
          <w:iCs/>
          <w:lang w:val="en-GB"/>
        </w:rPr>
        <w:t>Lampropholis delicata</w:t>
      </w:r>
      <w:r w:rsidRPr="00552939">
        <w:rPr>
          <w:rFonts w:cs="Times New Roman"/>
          <w:lang w:val="en-GB"/>
        </w:rPr>
        <w:t xml:space="preserve"> and </w:t>
      </w:r>
      <w:r w:rsidRPr="00552939">
        <w:rPr>
          <w:rFonts w:cs="Times New Roman"/>
          <w:i/>
          <w:iCs/>
          <w:lang w:val="en-GB"/>
        </w:rPr>
        <w:t>L. guichenoti</w:t>
      </w:r>
      <w:r w:rsidRPr="00552939">
        <w:rPr>
          <w:rFonts w:cs="Times New Roman"/>
          <w:lang w:val="en-GB"/>
        </w:rPr>
        <w:t>. We manipulated prenatal CORT levels and incubation temperature in a 2</w:t>
      </w:r>
      <w:r w:rsidR="00DC36DE" w:rsidRPr="00552939">
        <w:rPr>
          <w:rFonts w:cs="Times New Roman"/>
          <w:lang w:val="en-GB"/>
        </w:rPr>
        <w:t xml:space="preserve"> × </w:t>
      </w:r>
      <w:r w:rsidRPr="00552939">
        <w:rPr>
          <w:rFonts w:cs="Times New Roman"/>
          <w:lang w:val="en-GB"/>
        </w:rPr>
        <w:t xml:space="preserve">2 factorial design and then assessed behavioural flexibility through a </w:t>
      </w:r>
      <w:r w:rsidR="00DC36DE" w:rsidRPr="00552939">
        <w:rPr>
          <w:rFonts w:cs="Times New Roman"/>
          <w:lang w:val="en-GB"/>
        </w:rPr>
        <w:t>rever</w:t>
      </w:r>
      <w:r w:rsidR="006D3BDA" w:rsidRPr="00552939">
        <w:rPr>
          <w:rFonts w:cs="Times New Roman"/>
          <w:lang w:val="en-GB"/>
        </w:rPr>
        <w:t>sal</w:t>
      </w:r>
      <w:r w:rsidR="0085541F">
        <w:rPr>
          <w:rFonts w:cs="Times New Roman"/>
          <w:lang w:val="en-GB"/>
        </w:rPr>
        <w:t xml:space="preserve"> </w:t>
      </w:r>
      <w:r w:rsidRPr="00552939">
        <w:rPr>
          <w:rFonts w:cs="Times New Roman"/>
          <w:lang w:val="en-GB"/>
        </w:rPr>
        <w:t xml:space="preserve">learning task. We hypothesized </w:t>
      </w:r>
      <w:r w:rsidR="006D3BDA" w:rsidRPr="00552939">
        <w:rPr>
          <w:rFonts w:cs="Times New Roman"/>
          <w:lang w:val="en-GB"/>
        </w:rPr>
        <w:t xml:space="preserve">that </w:t>
      </w:r>
      <w:r w:rsidRPr="00552939">
        <w:rPr>
          <w:rFonts w:cs="Times New Roman"/>
          <w:lang w:val="en-GB"/>
        </w:rPr>
        <w:t xml:space="preserve">prenatal CORT </w:t>
      </w:r>
      <w:r w:rsidR="006D3BDA" w:rsidRPr="00552939">
        <w:rPr>
          <w:rFonts w:cs="Times New Roman"/>
          <w:lang w:val="en-GB"/>
        </w:rPr>
        <w:t xml:space="preserve">levels </w:t>
      </w:r>
      <w:r w:rsidRPr="00552939">
        <w:rPr>
          <w:rFonts w:cs="Times New Roman"/>
          <w:lang w:val="en-GB"/>
        </w:rPr>
        <w:t xml:space="preserve">and cold temperatures would impair performance in the reversal task. </w:t>
      </w:r>
      <w:r w:rsidR="006D3BDA" w:rsidRPr="00552939">
        <w:rPr>
          <w:rFonts w:cs="Times New Roman"/>
          <w:lang w:val="en-GB"/>
        </w:rPr>
        <w:t xml:space="preserve">We expected </w:t>
      </w:r>
      <w:r w:rsidR="006D3BDA" w:rsidRPr="00552939">
        <w:rPr>
          <w:rFonts w:cs="Times New Roman"/>
          <w:i/>
          <w:iCs/>
          <w:lang w:val="en-GB"/>
        </w:rPr>
        <w:t>L. delicata</w:t>
      </w:r>
      <w:r w:rsidR="006D3BDA" w:rsidRPr="00552939">
        <w:rPr>
          <w:rFonts w:cs="Times New Roman"/>
          <w:lang w:val="en-GB"/>
        </w:rPr>
        <w:t>, given its success as an invasive species, to show more flexibility and be less susceptible to early environmental conditions</w:t>
      </w:r>
      <w:r w:rsidRPr="00552939">
        <w:rPr>
          <w:rFonts w:cs="Times New Roman"/>
          <w:lang w:val="en-GB"/>
        </w:rPr>
        <w:t>. Contrary to our expectations, behavioural flexibility appears robust to prenatal temperature</w:t>
      </w:r>
      <w:r w:rsidR="006D3BDA" w:rsidRPr="00552939">
        <w:rPr>
          <w:rFonts w:cs="Times New Roman"/>
          <w:lang w:val="en-GB"/>
        </w:rPr>
        <w:t>s</w:t>
      </w:r>
      <w:r w:rsidRPr="00552939">
        <w:rPr>
          <w:rFonts w:cs="Times New Roman"/>
          <w:lang w:val="en-GB"/>
        </w:rPr>
        <w:t xml:space="preserve"> and CORT </w:t>
      </w:r>
      <w:r w:rsidR="006D3BDA" w:rsidRPr="00552939">
        <w:rPr>
          <w:rFonts w:cs="Times New Roman"/>
          <w:lang w:val="en-GB"/>
        </w:rPr>
        <w:t xml:space="preserve">levels </w:t>
      </w:r>
      <w:r w:rsidRPr="00552939">
        <w:rPr>
          <w:rFonts w:cs="Times New Roman"/>
          <w:lang w:val="en-GB"/>
        </w:rPr>
        <w:t xml:space="preserve">in both species. The lack of difference in reversal learning between </w:t>
      </w:r>
      <w:r w:rsidRPr="00552939">
        <w:rPr>
          <w:rFonts w:cs="Times New Roman"/>
          <w:i/>
          <w:iCs/>
          <w:lang w:val="en-GB"/>
        </w:rPr>
        <w:t>L. delicata</w:t>
      </w:r>
      <w:r w:rsidRPr="00552939">
        <w:rPr>
          <w:rFonts w:cs="Times New Roman"/>
          <w:lang w:val="en-GB"/>
        </w:rPr>
        <w:t xml:space="preserve"> and </w:t>
      </w:r>
      <w:r w:rsidRPr="00552939">
        <w:rPr>
          <w:rFonts w:cs="Times New Roman"/>
          <w:i/>
          <w:iCs/>
          <w:lang w:val="en-GB"/>
        </w:rPr>
        <w:t>L. guichenoti</w:t>
      </w:r>
      <w:r w:rsidRPr="00552939">
        <w:rPr>
          <w:rFonts w:cs="Times New Roman"/>
          <w:lang w:val="en-GB"/>
        </w:rPr>
        <w:t xml:space="preserve"> suggests that novel environments are unlikely to influence flexible behavioural learning</w:t>
      </w:r>
      <w:r w:rsidR="006D3BDA" w:rsidRPr="00552939">
        <w:rPr>
          <w:rFonts w:cs="Times New Roman"/>
          <w:lang w:val="en-GB"/>
        </w:rPr>
        <w:t>,</w:t>
      </w:r>
      <w:r w:rsidRPr="00552939">
        <w:rPr>
          <w:rFonts w:cs="Times New Roman"/>
          <w:lang w:val="en-GB"/>
        </w:rPr>
        <w:t xml:space="preserve"> and behavioural flexibility itself is unlikely to explain differences in invasion success between these species.</w:t>
      </w:r>
    </w:p>
    <w:p w14:paraId="73A337FE" w14:textId="77777777" w:rsidR="001E0AFA" w:rsidRPr="00552939" w:rsidRDefault="001E0AFA" w:rsidP="007B1AD5">
      <w:pPr>
        <w:spacing w:after="0" w:line="360" w:lineRule="auto"/>
        <w:rPr>
          <w:rFonts w:ascii="Times New Roman" w:hAnsi="Times New Roman" w:cs="Times New Roman"/>
          <w:b/>
          <w:bCs/>
          <w:i/>
          <w:iCs/>
          <w:lang w:val="en-GB"/>
        </w:rPr>
      </w:pPr>
      <w:commentRangeStart w:id="3"/>
      <w:commentRangeStart w:id="4"/>
      <w:r w:rsidRPr="00552939">
        <w:rPr>
          <w:rFonts w:ascii="Times New Roman" w:hAnsi="Times New Roman" w:cs="Times New Roman"/>
          <w:b/>
          <w:bCs/>
          <w:i/>
          <w:iCs/>
          <w:lang w:val="en-GB"/>
        </w:rPr>
        <w:t>Keywords:</w:t>
      </w:r>
      <w:commentRangeEnd w:id="3"/>
      <w:r w:rsidR="004F245D">
        <w:rPr>
          <w:rStyle w:val="CommentReference"/>
        </w:rPr>
        <w:commentReference w:id="3"/>
      </w:r>
      <w:commentRangeEnd w:id="4"/>
      <w:r w:rsidR="0085541F">
        <w:rPr>
          <w:rStyle w:val="CommentReference"/>
        </w:rPr>
        <w:commentReference w:id="4"/>
      </w:r>
    </w:p>
    <w:p w14:paraId="21573F92" w14:textId="177574D9" w:rsidR="008D0166" w:rsidRPr="00552939" w:rsidRDefault="008D0166"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cognition</w:t>
      </w:r>
    </w:p>
    <w:p w14:paraId="2B2E7E09" w14:textId="77777777" w:rsidR="008D0166" w:rsidRPr="00552939" w:rsidRDefault="008D0166"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corticosterone</w:t>
      </w:r>
    </w:p>
    <w:p w14:paraId="31A5E960" w14:textId="25B2E204" w:rsidR="008D0166" w:rsidRDefault="008D0166"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incubation temperature reptiles</w:t>
      </w:r>
    </w:p>
    <w:p w14:paraId="291F422A" w14:textId="63B7A2F9" w:rsidR="004F245D" w:rsidRDefault="004F245D" w:rsidP="007B1AD5">
      <w:pPr>
        <w:spacing w:after="0" w:line="360" w:lineRule="auto"/>
        <w:rPr>
          <w:rFonts w:cs="Times New Roman"/>
          <w:lang w:val="en-GB"/>
        </w:rPr>
      </w:pPr>
      <w:r w:rsidRPr="00552939">
        <w:rPr>
          <w:rFonts w:cs="Times New Roman"/>
          <w:lang w:val="en-GB"/>
        </w:rPr>
        <w:t>lizard</w:t>
      </w:r>
    </w:p>
    <w:p w14:paraId="39C419F3" w14:textId="19182EB6" w:rsidR="004F245D" w:rsidRDefault="004F245D" w:rsidP="007B1AD5">
      <w:pPr>
        <w:spacing w:after="0" w:line="360" w:lineRule="auto"/>
        <w:rPr>
          <w:rFonts w:cs="Times New Roman"/>
          <w:i/>
          <w:iCs/>
          <w:lang w:val="en-GB"/>
        </w:rPr>
      </w:pPr>
      <w:r w:rsidRPr="00552939">
        <w:rPr>
          <w:rFonts w:cs="Times New Roman"/>
          <w:i/>
          <w:iCs/>
          <w:lang w:val="en-GB"/>
        </w:rPr>
        <w:t>Lampropholis delicata</w:t>
      </w:r>
    </w:p>
    <w:p w14:paraId="0A32BCD5" w14:textId="6F9DC142" w:rsidR="004F245D" w:rsidRPr="00552939" w:rsidRDefault="004F245D" w:rsidP="007B1AD5">
      <w:pPr>
        <w:spacing w:after="0" w:line="360" w:lineRule="auto"/>
        <w:rPr>
          <w:rFonts w:ascii="Times New Roman" w:hAnsi="Times New Roman" w:cs="Times New Roman"/>
          <w:lang w:val="en-GB"/>
        </w:rPr>
      </w:pPr>
      <w:r w:rsidRPr="00552939">
        <w:rPr>
          <w:rFonts w:cs="Times New Roman"/>
          <w:i/>
          <w:iCs/>
          <w:lang w:val="en-GB"/>
        </w:rPr>
        <w:t>Lampropholis</w:t>
      </w:r>
      <w:r w:rsidRPr="004F245D">
        <w:rPr>
          <w:rFonts w:ascii="Times New Roman" w:hAnsi="Times New Roman" w:cs="Times New Roman"/>
          <w:i/>
          <w:iCs/>
          <w:lang w:val="en-GB"/>
        </w:rPr>
        <w:t xml:space="preserve"> guichenoti</w:t>
      </w:r>
    </w:p>
    <w:p w14:paraId="44F6D401" w14:textId="11A2515D" w:rsidR="008D0166" w:rsidRPr="00552939" w:rsidRDefault="008D0166"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reversal learning</w:t>
      </w:r>
    </w:p>
    <w:p w14:paraId="4C2FF2D2" w14:textId="77777777" w:rsidR="008D0166" w:rsidRPr="00552939" w:rsidRDefault="008D0166" w:rsidP="007B1AD5">
      <w:pPr>
        <w:spacing w:after="0" w:line="360" w:lineRule="auto"/>
        <w:rPr>
          <w:rFonts w:ascii="Times New Roman" w:hAnsi="Times New Roman" w:cs="Times New Roman"/>
          <w:lang w:val="en-GB"/>
        </w:rPr>
      </w:pPr>
      <w:r w:rsidRPr="00552939">
        <w:rPr>
          <w:rFonts w:ascii="Times New Roman" w:hAnsi="Times New Roman" w:cs="Times New Roman"/>
          <w:lang w:val="en-GB"/>
        </w:rPr>
        <w:t>stress</w:t>
      </w:r>
    </w:p>
    <w:p w14:paraId="69FF28BA" w14:textId="1C34F470" w:rsidR="00DC36DE" w:rsidRPr="00552939" w:rsidRDefault="00DC36DE" w:rsidP="007B1AD5">
      <w:pPr>
        <w:pStyle w:val="FirstParagraph"/>
        <w:spacing w:after="0" w:line="360" w:lineRule="auto"/>
        <w:jc w:val="both"/>
        <w:rPr>
          <w:ins w:id="5" w:author="Enago" w:date="2024-12-27T12:10:00Z"/>
          <w:rFonts w:cs="Times New Roman"/>
          <w:lang w:val="en-GB"/>
        </w:rPr>
      </w:pPr>
    </w:p>
    <w:p w14:paraId="51A0CA62" w14:textId="5A2502A9" w:rsidR="00F96019" w:rsidRPr="00552939" w:rsidRDefault="00DC36DE" w:rsidP="007B1AD5">
      <w:pPr>
        <w:pStyle w:val="FirstParagraph"/>
        <w:spacing w:after="0" w:line="360" w:lineRule="auto"/>
        <w:jc w:val="both"/>
        <w:rPr>
          <w:rFonts w:cs="Times New Roman"/>
          <w:lang w:val="en-GB"/>
        </w:rPr>
      </w:pPr>
      <w:r w:rsidRPr="00552939">
        <w:rPr>
          <w:rFonts w:cs="Times New Roman"/>
          <w:lang w:val="en-GB"/>
        </w:rPr>
        <w:lastRenderedPageBreak/>
        <w:tab/>
        <w:t>Behavioural flexibility describes the ability of individuals to adjust behaviour adaptively in response to changes in the internal or external environment (</w:t>
      </w:r>
      <w:r w:rsidR="00F96019" w:rsidRPr="00552939">
        <w:rPr>
          <w:rFonts w:cs="Times New Roman"/>
          <w:lang w:val="en-GB"/>
        </w:rPr>
        <w:t>Brown &amp; Tait, 2010</w:t>
      </w:r>
      <w:r w:rsidRPr="00552939">
        <w:rPr>
          <w:rFonts w:cs="Times New Roman"/>
          <w:lang w:val="en-GB"/>
        </w:rPr>
        <w:t>). It comprises a suite of behaviours, including problem-solving or innovation (</w:t>
      </w:r>
      <w:r w:rsidR="00F96019" w:rsidRPr="00552939">
        <w:rPr>
          <w:rFonts w:cs="Times New Roman"/>
          <w:lang w:val="en-GB"/>
        </w:rPr>
        <w:t>Brown &amp; Tait, 2010</w:t>
      </w:r>
      <w:r w:rsidRPr="00552939">
        <w:rPr>
          <w:rFonts w:cs="Times New Roman"/>
          <w:lang w:val="en-GB"/>
        </w:rPr>
        <w:t>), that can be beneficial for adapting to novel circumstances (</w:t>
      </w:r>
      <w:r w:rsidR="00F96019" w:rsidRPr="00552939">
        <w:rPr>
          <w:rFonts w:cs="Times New Roman"/>
          <w:lang w:val="en-GB"/>
        </w:rPr>
        <w:t>Szabo et al., 2020</w:t>
      </w:r>
      <w:r w:rsidRPr="00552939">
        <w:rPr>
          <w:rFonts w:cs="Times New Roman"/>
          <w:lang w:val="en-GB"/>
        </w:rPr>
        <w:t xml:space="preserve">; </w:t>
      </w:r>
      <w:r w:rsidR="00F96019" w:rsidRPr="00552939">
        <w:rPr>
          <w:rFonts w:cs="Times New Roman"/>
          <w:lang w:val="en-GB"/>
        </w:rPr>
        <w:t>Szulkin et al., 2020</w:t>
      </w:r>
      <w:r w:rsidRPr="00552939">
        <w:rPr>
          <w:rFonts w:cs="Times New Roman"/>
          <w:lang w:val="en-GB"/>
        </w:rPr>
        <w:t>). Species with greater behavioural flexibility are expected to be more resilient to environmental changes because behaving flexibly is predicted to be crucial for exploiting new resources and facing new challenges (</w:t>
      </w:r>
      <w:r w:rsidR="00F96019" w:rsidRPr="00552939">
        <w:rPr>
          <w:rFonts w:cs="Times New Roman"/>
          <w:lang w:val="en-GB"/>
        </w:rPr>
        <w:t>Chapple et al., 2012</w:t>
      </w:r>
      <w:r w:rsidRPr="00552939">
        <w:rPr>
          <w:rFonts w:cs="Times New Roman"/>
          <w:lang w:val="en-GB"/>
        </w:rPr>
        <w:t xml:space="preserve">; </w:t>
      </w:r>
      <w:r w:rsidR="00F96019" w:rsidRPr="00552939">
        <w:rPr>
          <w:rFonts w:cs="Times New Roman"/>
          <w:lang w:val="en-GB"/>
        </w:rPr>
        <w:t>Szabo et al., 2020</w:t>
      </w:r>
      <w:r w:rsidRPr="00552939">
        <w:rPr>
          <w:rFonts w:cs="Times New Roman"/>
          <w:lang w:val="en-GB"/>
        </w:rPr>
        <w:t xml:space="preserve">; </w:t>
      </w:r>
      <w:r w:rsidR="00F96019" w:rsidRPr="00552939">
        <w:rPr>
          <w:rFonts w:cs="Times New Roman"/>
          <w:lang w:val="en-GB"/>
        </w:rPr>
        <w:t>Szulkin et al., 2020</w:t>
      </w:r>
      <w:r w:rsidRPr="00552939">
        <w:rPr>
          <w:rFonts w:cs="Times New Roman"/>
          <w:lang w:val="en-GB"/>
        </w:rPr>
        <w:t xml:space="preserve">; </w:t>
      </w:r>
      <w:r w:rsidR="00F96019" w:rsidRPr="00552939">
        <w:rPr>
          <w:rFonts w:cs="Times New Roman"/>
          <w:lang w:val="en-GB"/>
        </w:rPr>
        <w:t>Wright et al., 2010</w:t>
      </w:r>
      <w:r w:rsidRPr="00552939">
        <w:rPr>
          <w:rFonts w:cs="Times New Roman"/>
          <w:lang w:val="en-GB"/>
        </w:rPr>
        <w:t xml:space="preserve">). For example, </w:t>
      </w:r>
      <w:r w:rsidR="00EA3EEE" w:rsidRPr="00552939">
        <w:rPr>
          <w:rFonts w:cs="Times New Roman"/>
          <w:lang w:val="en-GB"/>
        </w:rPr>
        <w:t xml:space="preserve">the </w:t>
      </w:r>
      <w:r w:rsidRPr="00552939">
        <w:rPr>
          <w:rFonts w:cs="Times New Roman"/>
          <w:lang w:val="en-GB"/>
        </w:rPr>
        <w:t>successful coloni</w:t>
      </w:r>
      <w:r w:rsidR="00EA3EEE" w:rsidRPr="00552939">
        <w:rPr>
          <w:rFonts w:cs="Times New Roman"/>
          <w:lang w:val="en-GB"/>
        </w:rPr>
        <w:t>z</w:t>
      </w:r>
      <w:r w:rsidRPr="00552939">
        <w:rPr>
          <w:rFonts w:cs="Times New Roman"/>
          <w:lang w:val="en-GB"/>
        </w:rPr>
        <w:t xml:space="preserve">ation of new environments by birds is related to </w:t>
      </w:r>
      <w:r w:rsidR="0060794D" w:rsidRPr="00552939">
        <w:rPr>
          <w:rFonts w:cs="Times New Roman"/>
          <w:lang w:val="en-GB"/>
        </w:rPr>
        <w:t xml:space="preserve">a </w:t>
      </w:r>
      <w:r w:rsidRPr="00552939">
        <w:rPr>
          <w:rFonts w:cs="Times New Roman"/>
          <w:lang w:val="en-GB"/>
        </w:rPr>
        <w:t>higher frequency of foraging innovations (</w:t>
      </w:r>
      <w:r w:rsidR="00F96019" w:rsidRPr="00552939">
        <w:rPr>
          <w:rFonts w:cs="Times New Roman"/>
          <w:lang w:val="en-GB"/>
        </w:rPr>
        <w:t>Sol &amp; Lefebvre, 2000</w:t>
      </w:r>
      <w:r w:rsidRPr="00552939">
        <w:rPr>
          <w:rFonts w:cs="Times New Roman"/>
          <w:lang w:val="en-GB"/>
        </w:rPr>
        <w:t xml:space="preserve">). Although there is limited understanding of the physiological mechanisms involved in animals’ ability to behave flexibly, relative brain size </w:t>
      </w:r>
      <w:r w:rsidR="00F930CD" w:rsidRPr="00552939">
        <w:rPr>
          <w:rFonts w:cs="Times New Roman"/>
          <w:lang w:val="en-GB"/>
        </w:rPr>
        <w:t>is</w:t>
      </w:r>
      <w:r w:rsidRPr="00552939">
        <w:rPr>
          <w:rFonts w:cs="Times New Roman"/>
          <w:lang w:val="en-GB"/>
        </w:rPr>
        <w:t xml:space="preserve"> a good predictor of behavioural flexibility in mammals, birds, reptiles and amphibians (</w:t>
      </w:r>
      <w:r w:rsidR="00F96019" w:rsidRPr="00552939">
        <w:rPr>
          <w:rFonts w:cs="Times New Roman"/>
          <w:lang w:val="en-GB"/>
        </w:rPr>
        <w:t>Amiel et al., 2011</w:t>
      </w:r>
      <w:r w:rsidRPr="00552939">
        <w:rPr>
          <w:rFonts w:cs="Times New Roman"/>
          <w:lang w:val="en-GB"/>
        </w:rPr>
        <w:t xml:space="preserve">; </w:t>
      </w:r>
      <w:r w:rsidR="00F96019" w:rsidRPr="00552939">
        <w:rPr>
          <w:rFonts w:cs="Times New Roman"/>
          <w:lang w:val="en-GB"/>
        </w:rPr>
        <w:t>Sol et al., 2008</w:t>
      </w:r>
      <w:r w:rsidRPr="00552939">
        <w:rPr>
          <w:rFonts w:cs="Times New Roman"/>
          <w:lang w:val="en-GB"/>
        </w:rPr>
        <w:t xml:space="preserve">; </w:t>
      </w:r>
      <w:r w:rsidR="00F96019" w:rsidRPr="00552939">
        <w:rPr>
          <w:rFonts w:cs="Times New Roman"/>
          <w:lang w:val="en-GB"/>
        </w:rPr>
        <w:t>Sol &amp; Lefebvre, 2000</w:t>
      </w:r>
      <w:r w:rsidRPr="00552939">
        <w:rPr>
          <w:rFonts w:cs="Times New Roman"/>
          <w:lang w:val="en-GB"/>
        </w:rPr>
        <w:t>). This suggests that behavioural flexibility is likely to be underpinned by complex neural mechanisms and that alterations in these mechanisms may impact animals’ ability to respond to novel situations. The brain is considered especially sensitive to environmental change during the early stages of development (</w:t>
      </w:r>
      <w:r w:rsidR="00F96019" w:rsidRPr="00552939">
        <w:rPr>
          <w:rFonts w:cs="Times New Roman"/>
          <w:lang w:val="en-GB"/>
        </w:rPr>
        <w:t>Zhu et al., 2004</w:t>
      </w:r>
      <w:r w:rsidRPr="00552939">
        <w:rPr>
          <w:rFonts w:cs="Times New Roman"/>
          <w:lang w:val="en-GB"/>
        </w:rPr>
        <w:t>), creating uncertainty about how the conditions faced during early life might impact behavioural flexibility.</w:t>
      </w:r>
    </w:p>
    <w:p w14:paraId="2080EC31" w14:textId="2E2C4B32" w:rsidR="00F96019" w:rsidRPr="00552939" w:rsidRDefault="0060794D" w:rsidP="007B1AD5">
      <w:pPr>
        <w:pStyle w:val="BodyText"/>
        <w:spacing w:after="0" w:line="360" w:lineRule="auto"/>
        <w:jc w:val="both"/>
        <w:rPr>
          <w:rFonts w:cs="Times New Roman"/>
          <w:lang w:val="en-GB"/>
        </w:rPr>
      </w:pPr>
      <w:r w:rsidRPr="00552939">
        <w:rPr>
          <w:rFonts w:cs="Times New Roman"/>
          <w:lang w:val="en-GB"/>
        </w:rPr>
        <w:tab/>
      </w:r>
      <w:commentRangeStart w:id="6"/>
      <w:commentRangeStart w:id="7"/>
      <w:r w:rsidR="006D3BDA" w:rsidRPr="00552939">
        <w:rPr>
          <w:rFonts w:cs="Times New Roman"/>
          <w:lang w:val="en-GB"/>
        </w:rPr>
        <w:t xml:space="preserve">The circumstances faced by their parents </w:t>
      </w:r>
      <w:commentRangeEnd w:id="6"/>
      <w:r w:rsidR="006D3BDA" w:rsidRPr="00552939">
        <w:rPr>
          <w:rStyle w:val="CommentReference"/>
          <w:rFonts w:cs="Times New Roman"/>
          <w:sz w:val="24"/>
          <w:szCs w:val="24"/>
          <w:lang w:val="en-GB"/>
        </w:rPr>
        <w:commentReference w:id="6"/>
      </w:r>
      <w:commentRangeEnd w:id="7"/>
      <w:r w:rsidR="0085541F">
        <w:rPr>
          <w:rStyle w:val="CommentReference"/>
          <w:rFonts w:asciiTheme="minorHAnsi" w:hAnsiTheme="minorHAnsi"/>
        </w:rPr>
        <w:commentReference w:id="7"/>
      </w:r>
      <w:r w:rsidR="006D3BDA" w:rsidRPr="00552939">
        <w:rPr>
          <w:rFonts w:cs="Times New Roman"/>
          <w:lang w:val="en-GB"/>
        </w:rPr>
        <w:t>can alter the conditions in which organisms develop.</w:t>
      </w:r>
      <w:r w:rsidRPr="00552939">
        <w:rPr>
          <w:rFonts w:cs="Times New Roman"/>
          <w:lang w:val="en-GB"/>
        </w:rPr>
        <w:t xml:space="preserve"> For instance, exposing </w:t>
      </w:r>
      <w:r w:rsidR="00ED256C">
        <w:rPr>
          <w:rFonts w:cs="Times New Roman"/>
          <w:lang w:val="en-GB"/>
        </w:rPr>
        <w:t xml:space="preserve">female </w:t>
      </w:r>
      <w:r w:rsidRPr="00552939">
        <w:rPr>
          <w:rFonts w:cs="Times New Roman"/>
          <w:lang w:val="en-GB"/>
        </w:rPr>
        <w:t xml:space="preserve">three-spined stickleback, </w:t>
      </w:r>
      <w:r w:rsidRPr="00552939">
        <w:rPr>
          <w:rFonts w:cs="Times New Roman"/>
          <w:i/>
          <w:iCs/>
          <w:lang w:val="en-GB"/>
        </w:rPr>
        <w:t>Gasterosteus aculeatus</w:t>
      </w:r>
      <w:r w:rsidRPr="00552939">
        <w:rPr>
          <w:rFonts w:cs="Times New Roman"/>
          <w:lang w:val="en-GB"/>
        </w:rPr>
        <w:t>, females to a model predator during ovulation affected their offspring’s tendency to use social cues (</w:t>
      </w:r>
      <w:r w:rsidR="00F96019" w:rsidRPr="00552939">
        <w:rPr>
          <w:rFonts w:cs="Times New Roman"/>
          <w:lang w:val="en-GB"/>
        </w:rPr>
        <w:t>Feng et al., 2015</w:t>
      </w:r>
      <w:r w:rsidRPr="00552939">
        <w:rPr>
          <w:rFonts w:cs="Times New Roman"/>
          <w:lang w:val="en-GB"/>
        </w:rPr>
        <w:t>). Under stressful situations, animal sensory systems detect and transmit environmental signals to instigate adaptive physiological and behavioural adjustments, responses that are mediated by glucocorticoids (GCs</w:t>
      </w:r>
      <w:r w:rsidR="006B6A2E">
        <w:rPr>
          <w:rFonts w:cs="Times New Roman"/>
          <w:lang w:val="en-GB"/>
        </w:rPr>
        <w:t xml:space="preserve">; </w:t>
      </w:r>
      <w:r w:rsidR="00F96019" w:rsidRPr="00552939">
        <w:rPr>
          <w:rFonts w:cs="Times New Roman"/>
          <w:lang w:val="en-GB"/>
        </w:rPr>
        <w:t>Sapolsky et al., 2000</w:t>
      </w:r>
      <w:r w:rsidRPr="00552939">
        <w:rPr>
          <w:rFonts w:cs="Times New Roman"/>
          <w:lang w:val="en-GB"/>
        </w:rPr>
        <w:t>). GCs can be transmitted to offspring and influence their phenotype and development through transgenerational effects (</w:t>
      </w:r>
      <w:r w:rsidR="00F96019" w:rsidRPr="00552939">
        <w:rPr>
          <w:rFonts w:cs="Times New Roman"/>
          <w:lang w:val="en-GB"/>
        </w:rPr>
        <w:t>Crino et al., 2023</w:t>
      </w:r>
      <w:r w:rsidRPr="00552939">
        <w:rPr>
          <w:rFonts w:cs="Times New Roman"/>
          <w:lang w:val="en-GB"/>
        </w:rPr>
        <w:t>). In addition to the environments experienced by parents, offspring also experience potentially stressful environmental conditions that can interact with or amplify parental effects. For example, human disturbance alters snapping turtles’ nest-site choice, ultimately impacting the temperature at which eggs are incubated (</w:t>
      </w:r>
      <w:r w:rsidR="00F96019" w:rsidRPr="00552939">
        <w:rPr>
          <w:rFonts w:cs="Times New Roman"/>
          <w:lang w:val="en-GB"/>
        </w:rPr>
        <w:t>Kolbe &amp; Janzen, 2002</w:t>
      </w:r>
      <w:r w:rsidRPr="00552939">
        <w:rPr>
          <w:rFonts w:cs="Times New Roman"/>
          <w:lang w:val="en-GB"/>
        </w:rPr>
        <w:t>). Animals’ responses to abrupt temperature changes are mediated by GCs (</w:t>
      </w:r>
      <w:r w:rsidR="00F96019" w:rsidRPr="00552939">
        <w:rPr>
          <w:rFonts w:cs="Times New Roman"/>
          <w:lang w:val="en-GB"/>
        </w:rPr>
        <w:t>Crino et al., 2023</w:t>
      </w:r>
      <w:r w:rsidRPr="00552939">
        <w:rPr>
          <w:rFonts w:cs="Times New Roman"/>
          <w:lang w:val="en-GB"/>
        </w:rPr>
        <w:t>), which can influence animals’ decision-making while nesting (</w:t>
      </w:r>
      <w:r w:rsidR="00F96019" w:rsidRPr="00552939">
        <w:rPr>
          <w:rFonts w:cs="Times New Roman"/>
          <w:lang w:val="en-GB"/>
        </w:rPr>
        <w:t>Kolbe &amp; Janzen, 2002</w:t>
      </w:r>
      <w:r w:rsidRPr="00552939">
        <w:rPr>
          <w:rFonts w:cs="Times New Roman"/>
          <w:lang w:val="en-GB"/>
        </w:rPr>
        <w:t xml:space="preserve">). As a result, GC transmission and early thermal environment are expected to interact and shape </w:t>
      </w:r>
      <w:r w:rsidRPr="00552939">
        <w:rPr>
          <w:rFonts w:cs="Times New Roman"/>
          <w:lang w:val="en-GB"/>
        </w:rPr>
        <w:lastRenderedPageBreak/>
        <w:t>offspring traits. Both GCs and temperature are known to exert potent effects on brain development (</w:t>
      </w:r>
      <w:r w:rsidR="00F96019" w:rsidRPr="00552939">
        <w:rPr>
          <w:rFonts w:cs="Times New Roman"/>
          <w:lang w:val="en-GB"/>
        </w:rPr>
        <w:t>Amiel et al., 2017</w:t>
      </w:r>
      <w:r w:rsidRPr="00552939">
        <w:rPr>
          <w:rFonts w:cs="Times New Roman"/>
          <w:lang w:val="en-GB"/>
        </w:rPr>
        <w:t xml:space="preserve">; </w:t>
      </w:r>
      <w:r w:rsidR="00F96019" w:rsidRPr="00552939">
        <w:rPr>
          <w:rFonts w:cs="Times New Roman"/>
          <w:lang w:val="en-GB"/>
        </w:rPr>
        <w:t>Coomber et al., 1997</w:t>
      </w:r>
      <w:r w:rsidRPr="00552939">
        <w:rPr>
          <w:rFonts w:cs="Times New Roman"/>
          <w:lang w:val="en-GB"/>
        </w:rPr>
        <w:t xml:space="preserve">; </w:t>
      </w:r>
      <w:r w:rsidR="00F96019" w:rsidRPr="00552939">
        <w:rPr>
          <w:rFonts w:cs="Times New Roman"/>
          <w:lang w:val="en-GB"/>
        </w:rPr>
        <w:t>Jonson et al., 1976</w:t>
      </w:r>
      <w:r w:rsidRPr="00552939">
        <w:rPr>
          <w:rFonts w:cs="Times New Roman"/>
          <w:lang w:val="en-GB"/>
        </w:rPr>
        <w:t xml:space="preserve">; </w:t>
      </w:r>
      <w:r w:rsidR="00F96019" w:rsidRPr="00552939">
        <w:rPr>
          <w:rFonts w:cs="Times New Roman"/>
          <w:lang w:val="en-GB"/>
        </w:rPr>
        <w:t>Zhu et al., 2004</w:t>
      </w:r>
      <w:r w:rsidRPr="00552939">
        <w:rPr>
          <w:rFonts w:cs="Times New Roman"/>
          <w:lang w:val="en-GB"/>
        </w:rPr>
        <w:t>) and cognition (</w:t>
      </w:r>
      <w:r w:rsidR="00F96019" w:rsidRPr="00552939">
        <w:rPr>
          <w:rFonts w:cs="Times New Roman"/>
          <w:lang w:val="en-GB"/>
        </w:rPr>
        <w:t>Clark et al., 2014</w:t>
      </w:r>
      <w:r w:rsidRPr="00552939">
        <w:rPr>
          <w:rFonts w:cs="Times New Roman"/>
          <w:lang w:val="en-GB"/>
        </w:rPr>
        <w:t xml:space="preserve">; </w:t>
      </w:r>
      <w:r w:rsidR="00F96019" w:rsidRPr="00552939">
        <w:rPr>
          <w:rFonts w:cs="Times New Roman"/>
          <w:lang w:val="en-GB"/>
        </w:rPr>
        <w:t>Lui et al., 2017</w:t>
      </w:r>
      <w:r w:rsidRPr="00552939">
        <w:rPr>
          <w:rFonts w:cs="Times New Roman"/>
          <w:lang w:val="en-GB"/>
        </w:rPr>
        <w:t>), but little is known about how they may interact to affect behavioural flexibility. Since behaving flexibly is essential for dealing with novel environments, understanding how early developmental environments collectively impact cognition is crucial for predicting the consequences of environmental change.</w:t>
      </w:r>
    </w:p>
    <w:p w14:paraId="0CF1DE6F" w14:textId="24AB9DA5" w:rsidR="00F96019" w:rsidRPr="00552939" w:rsidRDefault="0060794D" w:rsidP="007B1AD5">
      <w:pPr>
        <w:pStyle w:val="BodyText"/>
        <w:spacing w:after="0" w:line="360" w:lineRule="auto"/>
        <w:jc w:val="both"/>
        <w:rPr>
          <w:rFonts w:cs="Times New Roman"/>
          <w:lang w:val="en-GB"/>
        </w:rPr>
      </w:pPr>
      <w:r w:rsidRPr="00552939">
        <w:rPr>
          <w:rFonts w:cs="Times New Roman"/>
          <w:lang w:val="en-GB"/>
        </w:rPr>
        <w:tab/>
        <w:t>Here, we studied the effects of prenatal temperature and corticosterone (CORT</w:t>
      </w:r>
      <w:r w:rsidR="006B6A2E">
        <w:rPr>
          <w:rFonts w:cs="Times New Roman"/>
          <w:lang w:val="en-GB"/>
        </w:rPr>
        <w:t xml:space="preserve">; </w:t>
      </w:r>
      <w:r w:rsidRPr="00552939">
        <w:rPr>
          <w:rFonts w:cs="Times New Roman"/>
          <w:lang w:val="en-GB"/>
        </w:rPr>
        <w:t>the main GC in reptiles</w:t>
      </w:r>
      <w:r w:rsidR="006B6A2E">
        <w:rPr>
          <w:rFonts w:cs="Times New Roman"/>
          <w:lang w:val="en-GB"/>
        </w:rPr>
        <w:t xml:space="preserve">; </w:t>
      </w:r>
      <w:r w:rsidR="00F96019" w:rsidRPr="00552939">
        <w:rPr>
          <w:rFonts w:cs="Times New Roman"/>
          <w:lang w:val="en-GB"/>
        </w:rPr>
        <w:t>Crino et al., 2023</w:t>
      </w:r>
      <w:r w:rsidRPr="00552939">
        <w:rPr>
          <w:rFonts w:cs="Times New Roman"/>
          <w:lang w:val="en-GB"/>
        </w:rPr>
        <w:t>) on behavioural flexibility in two species of reptiles, the delicate skink</w:t>
      </w:r>
      <w:r w:rsidR="00EA3EEE" w:rsidRPr="00552939">
        <w:rPr>
          <w:rFonts w:cs="Times New Roman"/>
          <w:lang w:val="en-GB"/>
        </w:rPr>
        <w:t xml:space="preserve">, </w:t>
      </w:r>
      <w:r w:rsidRPr="00552939">
        <w:rPr>
          <w:rFonts w:cs="Times New Roman"/>
          <w:i/>
          <w:iCs/>
          <w:lang w:val="en-GB"/>
        </w:rPr>
        <w:t>Lampropholis delicata</w:t>
      </w:r>
      <w:r w:rsidR="00EA3EEE" w:rsidRPr="00552939">
        <w:rPr>
          <w:rFonts w:cs="Times New Roman"/>
          <w:i/>
          <w:iCs/>
          <w:lang w:val="en-GB"/>
        </w:rPr>
        <w:t>,</w:t>
      </w:r>
      <w:r w:rsidRPr="00552939">
        <w:rPr>
          <w:rFonts w:cs="Times New Roman"/>
          <w:lang w:val="en-GB"/>
        </w:rPr>
        <w:t xml:space="preserve"> and the common garden skink</w:t>
      </w:r>
      <w:r w:rsidR="00EA3EEE" w:rsidRPr="00552939">
        <w:rPr>
          <w:rFonts w:cs="Times New Roman"/>
          <w:lang w:val="en-GB"/>
        </w:rPr>
        <w:t xml:space="preserve">, </w:t>
      </w:r>
      <w:r w:rsidRPr="00552939">
        <w:rPr>
          <w:rFonts w:cs="Times New Roman"/>
          <w:i/>
          <w:iCs/>
          <w:lang w:val="en-GB"/>
        </w:rPr>
        <w:t>L. guichenoti</w:t>
      </w:r>
      <w:r w:rsidRPr="00552939">
        <w:rPr>
          <w:rFonts w:cs="Times New Roman"/>
          <w:lang w:val="en-GB"/>
        </w:rPr>
        <w:t>. Both species have similar life histories and overlapping distributions (</w:t>
      </w:r>
      <w:r w:rsidR="00F96019" w:rsidRPr="00552939">
        <w:rPr>
          <w:rFonts w:cs="Times New Roman"/>
          <w:lang w:val="en-GB"/>
        </w:rPr>
        <w:t>Chapple et al., 2011</w:t>
      </w:r>
      <w:r w:rsidRPr="00552939">
        <w:rPr>
          <w:rFonts w:cs="Times New Roman"/>
          <w:lang w:val="en-GB"/>
        </w:rPr>
        <w:t xml:space="preserve">, </w:t>
      </w:r>
      <w:r w:rsidR="00960C81" w:rsidRPr="00552939">
        <w:rPr>
          <w:rFonts w:cs="Times New Roman"/>
          <w:lang w:val="en-GB"/>
        </w:rPr>
        <w:t>201</w:t>
      </w:r>
      <w:r w:rsidR="00960C81">
        <w:rPr>
          <w:rFonts w:cs="Times New Roman"/>
          <w:lang w:val="en-GB"/>
        </w:rPr>
        <w:t>5</w:t>
      </w:r>
      <w:r w:rsidRPr="00552939">
        <w:rPr>
          <w:rFonts w:cs="Times New Roman"/>
          <w:lang w:val="en-GB"/>
        </w:rPr>
        <w:t xml:space="preserve">), but only </w:t>
      </w:r>
      <w:r w:rsidRPr="00552939">
        <w:rPr>
          <w:rFonts w:cs="Times New Roman"/>
          <w:i/>
          <w:iCs/>
          <w:lang w:val="en-GB"/>
        </w:rPr>
        <w:t>L</w:t>
      </w:r>
      <w:r w:rsidR="00ED0AED" w:rsidRPr="00552939">
        <w:rPr>
          <w:rFonts w:cs="Times New Roman"/>
          <w:i/>
          <w:iCs/>
          <w:lang w:val="en-GB"/>
        </w:rPr>
        <w:t>.</w:t>
      </w:r>
      <w:r w:rsidRPr="00552939">
        <w:rPr>
          <w:rFonts w:cs="Times New Roman"/>
          <w:i/>
          <w:iCs/>
          <w:lang w:val="en-GB"/>
        </w:rPr>
        <w:t xml:space="preserve"> delicata</w:t>
      </w:r>
      <w:r w:rsidRPr="00552939">
        <w:rPr>
          <w:rFonts w:cs="Times New Roman"/>
          <w:lang w:val="en-GB"/>
        </w:rPr>
        <w:t xml:space="preserve"> has been successful in colonising different areas around the globe (</w:t>
      </w:r>
      <w:r w:rsidR="00F96019" w:rsidRPr="00552939">
        <w:rPr>
          <w:rFonts w:cs="Times New Roman"/>
          <w:lang w:val="en-GB"/>
        </w:rPr>
        <w:t>Baker, 1979</w:t>
      </w:r>
      <w:r w:rsidRPr="00552939">
        <w:rPr>
          <w:rFonts w:cs="Times New Roman"/>
          <w:lang w:val="en-GB"/>
        </w:rPr>
        <w:t xml:space="preserve">; </w:t>
      </w:r>
      <w:r w:rsidR="00F96019" w:rsidRPr="00552939">
        <w:rPr>
          <w:rFonts w:cs="Times New Roman"/>
          <w:lang w:val="en-GB"/>
        </w:rPr>
        <w:t>Chapple, Miller, et al., 2013</w:t>
      </w:r>
      <w:r w:rsidRPr="00552939">
        <w:rPr>
          <w:rFonts w:cs="Times New Roman"/>
          <w:lang w:val="en-GB"/>
        </w:rPr>
        <w:t xml:space="preserve">; </w:t>
      </w:r>
      <w:r w:rsidR="00F96019" w:rsidRPr="00552939">
        <w:rPr>
          <w:rFonts w:cs="Times New Roman"/>
          <w:lang w:val="en-GB"/>
        </w:rPr>
        <w:t>Chapple et al., 2015</w:t>
      </w:r>
      <w:r w:rsidRPr="00552939">
        <w:rPr>
          <w:rFonts w:cs="Times New Roman"/>
          <w:lang w:val="en-GB"/>
        </w:rPr>
        <w:t xml:space="preserve">). Previous studies exploring behavioural differences between the two species have found </w:t>
      </w:r>
      <w:r w:rsidRPr="00552939">
        <w:rPr>
          <w:rFonts w:cs="Times New Roman"/>
          <w:i/>
          <w:iCs/>
          <w:lang w:val="en-GB"/>
        </w:rPr>
        <w:t>L. delicata</w:t>
      </w:r>
      <w:r w:rsidRPr="00552939">
        <w:rPr>
          <w:rFonts w:cs="Times New Roman"/>
          <w:lang w:val="en-GB"/>
        </w:rPr>
        <w:t xml:space="preserve"> to be more exploratory than </w:t>
      </w:r>
      <w:r w:rsidRPr="00552939">
        <w:rPr>
          <w:rFonts w:cs="Times New Roman"/>
          <w:i/>
          <w:iCs/>
          <w:lang w:val="en-GB"/>
        </w:rPr>
        <w:t>L. guichenoti</w:t>
      </w:r>
      <w:r w:rsidRPr="00552939">
        <w:rPr>
          <w:rFonts w:cs="Times New Roman"/>
          <w:lang w:val="en-GB"/>
        </w:rPr>
        <w:t xml:space="preserve"> (</w:t>
      </w:r>
      <w:r w:rsidR="00F96019" w:rsidRPr="00552939">
        <w:rPr>
          <w:rFonts w:cs="Times New Roman"/>
          <w:lang w:val="en-GB"/>
        </w:rPr>
        <w:t>Chapple et al., 2011</w:t>
      </w:r>
      <w:r w:rsidRPr="00552939">
        <w:rPr>
          <w:rFonts w:cs="Times New Roman"/>
          <w:lang w:val="en-GB"/>
        </w:rPr>
        <w:t>), but no differences in learning were observed between the skinks in an associative learning task (</w:t>
      </w:r>
      <w:r w:rsidR="00F96019" w:rsidRPr="00552939">
        <w:rPr>
          <w:rFonts w:cs="Times New Roman"/>
          <w:lang w:val="en-GB"/>
        </w:rPr>
        <w:t>Bezzina et al., 2014</w:t>
      </w:r>
      <w:r w:rsidRPr="00552939">
        <w:rPr>
          <w:rFonts w:cs="Times New Roman"/>
          <w:lang w:val="en-GB"/>
        </w:rPr>
        <w:t>). Disparities in behavioural flexibility may be driving the differences in invasion success between both skinks, a prediction supported in other invasive species (</w:t>
      </w:r>
      <w:r w:rsidR="00F96019" w:rsidRPr="00552939">
        <w:rPr>
          <w:rFonts w:cs="Times New Roman"/>
          <w:lang w:val="en-GB"/>
        </w:rPr>
        <w:t>Amiel et al., 2011</w:t>
      </w:r>
      <w:r w:rsidRPr="00552939">
        <w:rPr>
          <w:rFonts w:cs="Times New Roman"/>
          <w:lang w:val="en-GB"/>
        </w:rPr>
        <w:t xml:space="preserve">; </w:t>
      </w:r>
      <w:r w:rsidR="00F96019" w:rsidRPr="00552939">
        <w:rPr>
          <w:rFonts w:cs="Times New Roman"/>
          <w:lang w:val="en-GB"/>
        </w:rPr>
        <w:t>Chapple et al., 2012</w:t>
      </w:r>
      <w:r w:rsidRPr="00552939">
        <w:rPr>
          <w:rFonts w:cs="Times New Roman"/>
          <w:lang w:val="en-GB"/>
        </w:rPr>
        <w:t xml:space="preserve">; </w:t>
      </w:r>
      <w:r w:rsidR="00F96019" w:rsidRPr="00552939">
        <w:rPr>
          <w:rFonts w:cs="Times New Roman"/>
          <w:lang w:val="en-GB"/>
        </w:rPr>
        <w:t>Sol et al., 2008</w:t>
      </w:r>
      <w:r w:rsidRPr="00552939">
        <w:rPr>
          <w:rFonts w:cs="Times New Roman"/>
          <w:lang w:val="en-GB"/>
        </w:rPr>
        <w:t xml:space="preserve">; </w:t>
      </w:r>
      <w:r w:rsidR="00F96019" w:rsidRPr="00552939">
        <w:rPr>
          <w:rFonts w:cs="Times New Roman"/>
          <w:lang w:val="en-GB"/>
        </w:rPr>
        <w:t>Sol &amp; Lefebvre, 2000</w:t>
      </w:r>
      <w:r w:rsidRPr="00552939">
        <w:rPr>
          <w:rFonts w:cs="Times New Roman"/>
          <w:lang w:val="en-GB"/>
        </w:rPr>
        <w:t xml:space="preserve">; </w:t>
      </w:r>
      <w:r w:rsidR="00F96019" w:rsidRPr="00552939">
        <w:rPr>
          <w:rFonts w:cs="Times New Roman"/>
          <w:lang w:val="en-GB"/>
        </w:rPr>
        <w:t>Wright et al., 2010</w:t>
      </w:r>
      <w:r w:rsidRPr="00552939">
        <w:rPr>
          <w:rFonts w:cs="Times New Roman"/>
          <w:lang w:val="en-GB"/>
        </w:rPr>
        <w:t>). However, the relative impact of early environments on behavioural flexibility remains unexplored. Early environments are known to affect suites of morphological and behavioural traits differently in each species (</w:t>
      </w:r>
      <w:r w:rsidR="00F96019" w:rsidRPr="00552939">
        <w:rPr>
          <w:rFonts w:cs="Times New Roman"/>
          <w:lang w:val="en-GB"/>
        </w:rPr>
        <w:t>Carrasco et al., 2024</w:t>
      </w:r>
      <w:r w:rsidRPr="00552939">
        <w:rPr>
          <w:rFonts w:cs="Times New Roman"/>
          <w:lang w:val="en-GB"/>
        </w:rPr>
        <w:t xml:space="preserve">; </w:t>
      </w:r>
      <w:r w:rsidR="00F96019" w:rsidRPr="00552939">
        <w:rPr>
          <w:rFonts w:cs="Times New Roman"/>
          <w:lang w:val="en-GB"/>
        </w:rPr>
        <w:t xml:space="preserve">Kar et al., </w:t>
      </w:r>
      <w:r w:rsidR="00EA3EEE" w:rsidRPr="00552939">
        <w:rPr>
          <w:rFonts w:cs="Times New Roman"/>
          <w:lang w:val="en-GB"/>
        </w:rPr>
        <w:t>2024</w:t>
      </w:r>
      <w:r w:rsidRPr="00552939">
        <w:rPr>
          <w:rFonts w:cs="Times New Roman"/>
          <w:lang w:val="en-GB"/>
        </w:rPr>
        <w:t xml:space="preserve">). We manipulated CORT and incubation temperature in both species and then subjected hatchlings to a </w:t>
      </w:r>
      <w:r w:rsidR="00DC36DE" w:rsidRPr="00552939">
        <w:rPr>
          <w:rFonts w:cs="Times New Roman"/>
          <w:lang w:val="en-GB"/>
        </w:rPr>
        <w:t>reversal</w:t>
      </w:r>
      <w:r w:rsidR="0085541F">
        <w:rPr>
          <w:rFonts w:cs="Times New Roman"/>
          <w:lang w:val="en-GB"/>
        </w:rPr>
        <w:t xml:space="preserve"> </w:t>
      </w:r>
      <w:r w:rsidRPr="00552939">
        <w:rPr>
          <w:rFonts w:cs="Times New Roman"/>
          <w:lang w:val="en-GB"/>
        </w:rPr>
        <w:t>learning task. Reversal learning is a widely employed tool to measure behavioural flexibility (</w:t>
      </w:r>
      <w:r w:rsidR="00F96019" w:rsidRPr="00552939">
        <w:rPr>
          <w:rFonts w:cs="Times New Roman"/>
          <w:lang w:val="en-GB"/>
        </w:rPr>
        <w:t>Gapp et al., 2014</w:t>
      </w:r>
      <w:r w:rsidRPr="00552939">
        <w:rPr>
          <w:rFonts w:cs="Times New Roman"/>
          <w:lang w:val="en-GB"/>
        </w:rPr>
        <w:t xml:space="preserve">; </w:t>
      </w:r>
      <w:r w:rsidR="00F96019" w:rsidRPr="00552939">
        <w:rPr>
          <w:rFonts w:cs="Times New Roman"/>
          <w:lang w:val="en-GB"/>
        </w:rPr>
        <w:t>Hurtubise &amp; Howland, 2017</w:t>
      </w:r>
      <w:r w:rsidRPr="00552939">
        <w:rPr>
          <w:rFonts w:cs="Times New Roman"/>
          <w:lang w:val="en-GB"/>
        </w:rPr>
        <w:t>), as it assesses an individual’s ability to reverse a previously learnt behaviour</w:t>
      </w:r>
      <w:ins w:id="10" w:author="Enago" w:date="2024-12-27T12:10:00Z">
        <w:r w:rsidRPr="00552939">
          <w:rPr>
            <w:rFonts w:cs="Times New Roman"/>
            <w:lang w:val="en-GB"/>
          </w:rPr>
          <w:t>,</w:t>
        </w:r>
      </w:ins>
      <w:r w:rsidRPr="00552939">
        <w:rPr>
          <w:rFonts w:cs="Times New Roman"/>
          <w:lang w:val="en-GB"/>
        </w:rPr>
        <w:t xml:space="preserve"> providing researchers with a clear indicator of their ability to adjust to new conditions (</w:t>
      </w:r>
      <w:r w:rsidR="00F96019" w:rsidRPr="00552939">
        <w:rPr>
          <w:rFonts w:cs="Times New Roman"/>
          <w:lang w:val="en-GB"/>
        </w:rPr>
        <w:t>Brown &amp; Tait, 2010</w:t>
      </w:r>
      <w:r w:rsidRPr="00552939">
        <w:rPr>
          <w:rFonts w:cs="Times New Roman"/>
          <w:lang w:val="en-GB"/>
        </w:rPr>
        <w:t>).</w:t>
      </w:r>
    </w:p>
    <w:p w14:paraId="35EEF881" w14:textId="618EFCD8" w:rsidR="00F96019" w:rsidRPr="00552939" w:rsidRDefault="0060794D" w:rsidP="007B1AD5">
      <w:pPr>
        <w:pStyle w:val="BodyText"/>
        <w:spacing w:after="0" w:line="360" w:lineRule="auto"/>
        <w:jc w:val="both"/>
        <w:rPr>
          <w:rFonts w:cs="Times New Roman"/>
          <w:lang w:val="en-GB"/>
        </w:rPr>
      </w:pPr>
      <w:r w:rsidRPr="00552939">
        <w:rPr>
          <w:rFonts w:cs="Times New Roman"/>
          <w:lang w:val="en-GB"/>
        </w:rPr>
        <w:tab/>
        <w:t>We predicted that both cold incubation temperatures and CORT treatment would impair behavioural flexibility (</w:t>
      </w:r>
      <w:r w:rsidR="00F96019" w:rsidRPr="00552939">
        <w:rPr>
          <w:rFonts w:cs="Times New Roman"/>
          <w:lang w:val="en-GB"/>
        </w:rPr>
        <w:t>Clark et al., 2014</w:t>
      </w:r>
      <w:r w:rsidRPr="00552939">
        <w:rPr>
          <w:rFonts w:cs="Times New Roman"/>
          <w:lang w:val="en-GB"/>
        </w:rPr>
        <w:t xml:space="preserve">; </w:t>
      </w:r>
      <w:r w:rsidR="00F96019" w:rsidRPr="00552939">
        <w:rPr>
          <w:rFonts w:cs="Times New Roman"/>
          <w:lang w:val="en-GB"/>
        </w:rPr>
        <w:t>Lui et al., 2017</w:t>
      </w:r>
      <w:r w:rsidRPr="00552939">
        <w:rPr>
          <w:rFonts w:cs="Times New Roman"/>
          <w:lang w:val="en-GB"/>
        </w:rPr>
        <w:t xml:space="preserve">), and the combination of both treatments </w:t>
      </w:r>
      <w:r w:rsidR="00F930CD" w:rsidRPr="00552939">
        <w:rPr>
          <w:rFonts w:cs="Times New Roman"/>
          <w:lang w:val="en-GB"/>
        </w:rPr>
        <w:t xml:space="preserve">would </w:t>
      </w:r>
      <w:r w:rsidRPr="00552939">
        <w:rPr>
          <w:rFonts w:cs="Times New Roman"/>
          <w:lang w:val="en-GB"/>
        </w:rPr>
        <w:t>have the most detrimental effect on behavioural flexibility. Since invasive species are expected to behave more flexibly (</w:t>
      </w:r>
      <w:r w:rsidR="00F96019" w:rsidRPr="00552939">
        <w:rPr>
          <w:rFonts w:cs="Times New Roman"/>
          <w:lang w:val="en-GB"/>
        </w:rPr>
        <w:t>Amiel et al., 2011</w:t>
      </w:r>
      <w:r w:rsidRPr="00552939">
        <w:rPr>
          <w:rFonts w:cs="Times New Roman"/>
          <w:lang w:val="en-GB"/>
        </w:rPr>
        <w:t xml:space="preserve">; </w:t>
      </w:r>
      <w:r w:rsidR="00F96019" w:rsidRPr="00552939">
        <w:rPr>
          <w:rFonts w:cs="Times New Roman"/>
          <w:lang w:val="en-GB"/>
        </w:rPr>
        <w:t>Chapple et al., 2012</w:t>
      </w:r>
      <w:r w:rsidRPr="00552939">
        <w:rPr>
          <w:rFonts w:cs="Times New Roman"/>
          <w:lang w:val="en-GB"/>
        </w:rPr>
        <w:t xml:space="preserve">; </w:t>
      </w:r>
      <w:r w:rsidR="00F96019" w:rsidRPr="00552939">
        <w:rPr>
          <w:rFonts w:cs="Times New Roman"/>
          <w:lang w:val="en-GB"/>
        </w:rPr>
        <w:t>Sol et al., 2008</w:t>
      </w:r>
      <w:r w:rsidRPr="00552939">
        <w:rPr>
          <w:rFonts w:cs="Times New Roman"/>
          <w:lang w:val="en-GB"/>
        </w:rPr>
        <w:t xml:space="preserve">; </w:t>
      </w:r>
      <w:r w:rsidR="00F96019" w:rsidRPr="00552939">
        <w:rPr>
          <w:rFonts w:cs="Times New Roman"/>
          <w:lang w:val="en-GB"/>
        </w:rPr>
        <w:t>Sol &amp; Lefebvre, 2000</w:t>
      </w:r>
      <w:r w:rsidRPr="00552939">
        <w:rPr>
          <w:rFonts w:cs="Times New Roman"/>
          <w:lang w:val="en-GB"/>
        </w:rPr>
        <w:t xml:space="preserve">; </w:t>
      </w:r>
      <w:r w:rsidR="00F96019" w:rsidRPr="00552939">
        <w:rPr>
          <w:rFonts w:cs="Times New Roman"/>
          <w:lang w:val="en-GB"/>
        </w:rPr>
        <w:t>Wright et al., 2010</w:t>
      </w:r>
      <w:r w:rsidRPr="00552939">
        <w:rPr>
          <w:rFonts w:cs="Times New Roman"/>
          <w:lang w:val="en-GB"/>
        </w:rPr>
        <w:t xml:space="preserve">), we predicted that </w:t>
      </w:r>
      <w:r w:rsidRPr="00552939">
        <w:rPr>
          <w:rFonts w:cs="Times New Roman"/>
          <w:i/>
          <w:iCs/>
          <w:lang w:val="en-GB"/>
        </w:rPr>
        <w:t>L. delicata</w:t>
      </w:r>
      <w:r w:rsidRPr="00552939">
        <w:rPr>
          <w:rFonts w:cs="Times New Roman"/>
          <w:lang w:val="en-GB"/>
        </w:rPr>
        <w:t xml:space="preserve">, on average, will </w:t>
      </w:r>
      <w:r w:rsidRPr="00552939">
        <w:rPr>
          <w:rFonts w:cs="Times New Roman"/>
          <w:lang w:val="en-GB"/>
        </w:rPr>
        <w:lastRenderedPageBreak/>
        <w:t xml:space="preserve">perform more proficiently in the task compared with </w:t>
      </w:r>
      <w:r w:rsidRPr="00552939">
        <w:rPr>
          <w:rFonts w:cs="Times New Roman"/>
          <w:i/>
          <w:iCs/>
          <w:lang w:val="en-GB"/>
        </w:rPr>
        <w:t>L. guichenoti</w:t>
      </w:r>
      <w:r w:rsidRPr="00552939">
        <w:rPr>
          <w:rFonts w:cs="Times New Roman"/>
          <w:lang w:val="en-GB"/>
        </w:rPr>
        <w:t xml:space="preserve"> and that behavioural flexibility in </w:t>
      </w:r>
      <w:r w:rsidRPr="00552939">
        <w:rPr>
          <w:rFonts w:cs="Times New Roman"/>
          <w:i/>
          <w:iCs/>
          <w:lang w:val="en-GB"/>
        </w:rPr>
        <w:t>L. delicata</w:t>
      </w:r>
      <w:r w:rsidRPr="00552939">
        <w:rPr>
          <w:rFonts w:cs="Times New Roman"/>
          <w:lang w:val="en-GB"/>
        </w:rPr>
        <w:t xml:space="preserve"> will be more robust to early environmental conditions.</w:t>
      </w:r>
    </w:p>
    <w:p w14:paraId="2BC03ED6" w14:textId="28302B15" w:rsidR="00F96019" w:rsidRDefault="0060794D" w:rsidP="007B1AD5">
      <w:pPr>
        <w:pStyle w:val="Heading2"/>
        <w:spacing w:line="360" w:lineRule="auto"/>
        <w:jc w:val="both"/>
        <w:rPr>
          <w:rFonts w:cs="Times New Roman"/>
          <w:sz w:val="24"/>
          <w:szCs w:val="24"/>
          <w:lang w:val="en-GB"/>
        </w:rPr>
      </w:pPr>
      <w:r w:rsidRPr="00552939">
        <w:rPr>
          <w:rFonts w:cs="Times New Roman"/>
          <w:b w:val="0"/>
          <w:bCs w:val="0"/>
          <w:sz w:val="24"/>
          <w:szCs w:val="24"/>
          <w:lang w:val="en-GB"/>
        </w:rPr>
        <w:t>&lt;H2&gt;</w:t>
      </w:r>
      <w:r w:rsidRPr="00552939">
        <w:rPr>
          <w:rFonts w:cs="Times New Roman"/>
          <w:sz w:val="24"/>
          <w:szCs w:val="24"/>
          <w:lang w:val="en-GB"/>
        </w:rPr>
        <w:t>METHODS</w:t>
      </w:r>
    </w:p>
    <w:p w14:paraId="15B08B67" w14:textId="77777777" w:rsidR="002E3DD4" w:rsidRPr="00552939" w:rsidRDefault="002E3DD4" w:rsidP="00552939">
      <w:pPr>
        <w:pStyle w:val="BodyText"/>
        <w:rPr>
          <w:ins w:id="11" w:author="Enago" w:date="2024-12-27T12:10:00Z"/>
          <w:lang w:val="en-GB"/>
        </w:rPr>
      </w:pPr>
    </w:p>
    <w:p w14:paraId="093766A5" w14:textId="409E4342" w:rsidR="00F96019" w:rsidRDefault="00F930CD" w:rsidP="007B1AD5">
      <w:pPr>
        <w:pStyle w:val="Heading4"/>
        <w:spacing w:line="360" w:lineRule="auto"/>
        <w:jc w:val="both"/>
        <w:rPr>
          <w:rFonts w:cs="Times New Roman"/>
          <w:lang w:val="en-GB"/>
        </w:rPr>
      </w:pPr>
      <w:r w:rsidRPr="00552939">
        <w:rPr>
          <w:rFonts w:cs="Times New Roman"/>
          <w:bCs w:val="0"/>
          <w:i w:val="0"/>
          <w:iCs/>
          <w:lang w:val="en-GB"/>
        </w:rPr>
        <w:t>&lt;H2&gt;</w:t>
      </w:r>
      <w:r w:rsidRPr="00552939">
        <w:rPr>
          <w:rFonts w:cs="Times New Roman"/>
          <w:lang w:val="en-GB"/>
        </w:rPr>
        <w:t>Husbandry</w:t>
      </w:r>
    </w:p>
    <w:p w14:paraId="7A5563D2" w14:textId="77777777" w:rsidR="002E3DD4" w:rsidRPr="00552939" w:rsidRDefault="002E3DD4" w:rsidP="00552939">
      <w:pPr>
        <w:pStyle w:val="BodyText"/>
        <w:rPr>
          <w:lang w:val="en-GB"/>
        </w:rPr>
      </w:pPr>
    </w:p>
    <w:p w14:paraId="344D0C9A" w14:textId="53DF286E" w:rsidR="00F930CD" w:rsidRPr="00552939" w:rsidRDefault="00F930CD" w:rsidP="007B1AD5">
      <w:pPr>
        <w:pStyle w:val="FirstParagraph"/>
        <w:spacing w:after="0" w:line="360" w:lineRule="auto"/>
        <w:jc w:val="both"/>
        <w:rPr>
          <w:ins w:id="12" w:author="Enago" w:date="2024-12-27T12:10:00Z"/>
          <w:rFonts w:cs="Times New Roman"/>
          <w:lang w:val="en-GB"/>
        </w:rPr>
      </w:pPr>
      <w:r w:rsidRPr="00552939">
        <w:rPr>
          <w:rFonts w:cs="Times New Roman"/>
          <w:lang w:val="en-GB"/>
        </w:rPr>
        <w:t>&lt;H3&gt;</w:t>
      </w:r>
      <w:r w:rsidRPr="00552939">
        <w:rPr>
          <w:rFonts w:cs="Times New Roman"/>
          <w:i/>
          <w:iCs/>
          <w:lang w:val="en-GB"/>
        </w:rPr>
        <w:t>Breeding colony</w:t>
      </w:r>
    </w:p>
    <w:p w14:paraId="2D6985AF" w14:textId="737E7EF1" w:rsidR="00F96019" w:rsidRPr="00552939" w:rsidRDefault="00F930CD" w:rsidP="007B1AD5">
      <w:pPr>
        <w:pStyle w:val="FirstParagraph"/>
        <w:spacing w:after="0" w:line="360" w:lineRule="auto"/>
        <w:jc w:val="both"/>
        <w:rPr>
          <w:rFonts w:cs="Times New Roman"/>
          <w:lang w:val="en-GB"/>
        </w:rPr>
      </w:pPr>
      <w:r w:rsidRPr="00552939">
        <w:rPr>
          <w:rFonts w:cs="Times New Roman"/>
          <w:lang w:val="en-GB"/>
        </w:rPr>
        <w:tab/>
        <w:t xml:space="preserve">We tested juveniles from a breeding colony </w:t>
      </w:r>
      <w:r w:rsidR="006D3BDA" w:rsidRPr="00552939">
        <w:rPr>
          <w:rFonts w:cs="Times New Roman"/>
          <w:lang w:val="en-GB"/>
        </w:rPr>
        <w:t xml:space="preserve">we </w:t>
      </w:r>
      <w:r w:rsidRPr="00552939">
        <w:rPr>
          <w:rFonts w:cs="Times New Roman"/>
          <w:lang w:val="en-GB"/>
        </w:rPr>
        <w:t xml:space="preserve">established in the laboratory in 2019. A total of 270 and 180 adults of </w:t>
      </w:r>
      <w:r w:rsidRPr="00552939">
        <w:rPr>
          <w:rFonts w:cs="Times New Roman"/>
          <w:i/>
          <w:iCs/>
          <w:lang w:val="en-GB"/>
        </w:rPr>
        <w:t>L. delicata</w:t>
      </w:r>
      <w:r w:rsidRPr="00552939">
        <w:rPr>
          <w:rFonts w:cs="Times New Roman"/>
          <w:lang w:val="en-GB"/>
        </w:rPr>
        <w:t xml:space="preserve"> and </w:t>
      </w:r>
      <w:r w:rsidRPr="00552939">
        <w:rPr>
          <w:rFonts w:cs="Times New Roman"/>
          <w:i/>
          <w:iCs/>
          <w:lang w:val="en-GB"/>
        </w:rPr>
        <w:t>L. guichenoti</w:t>
      </w:r>
      <w:r w:rsidRPr="00552939">
        <w:rPr>
          <w:rFonts w:cs="Times New Roman"/>
          <w:lang w:val="en-GB"/>
        </w:rPr>
        <w:t>, respectively, were established in containers (41.5 L × 30.5 W × 21 H cm) with six lizards (</w:t>
      </w:r>
      <w:r w:rsidR="006D3BDA" w:rsidRPr="00552939">
        <w:rPr>
          <w:rFonts w:cs="Times New Roman"/>
          <w:lang w:val="en-GB"/>
        </w:rPr>
        <w:t xml:space="preserve">two </w:t>
      </w:r>
      <w:r w:rsidRPr="00552939">
        <w:rPr>
          <w:rFonts w:cs="Times New Roman"/>
          <w:lang w:val="en-GB"/>
        </w:rPr>
        <w:t xml:space="preserve">males and </w:t>
      </w:r>
      <w:r w:rsidR="006D3BDA" w:rsidRPr="00552939">
        <w:rPr>
          <w:rFonts w:cs="Times New Roman"/>
          <w:lang w:val="en-GB"/>
        </w:rPr>
        <w:t xml:space="preserve">four </w:t>
      </w:r>
      <w:r w:rsidRPr="00552939">
        <w:rPr>
          <w:rFonts w:cs="Times New Roman"/>
          <w:lang w:val="en-GB"/>
        </w:rPr>
        <w:t>females) per enclosure. Enclosures had nonstick matting, a shelter</w:t>
      </w:r>
      <w:r w:rsidR="001F13B6">
        <w:rPr>
          <w:rFonts w:cs="Times New Roman"/>
          <w:lang w:val="en-GB"/>
        </w:rPr>
        <w:t>,</w:t>
      </w:r>
      <w:r w:rsidR="00E1301A">
        <w:rPr>
          <w:rFonts w:cs="Times New Roman"/>
          <w:lang w:val="en-GB"/>
        </w:rPr>
        <w:t xml:space="preserve"> and </w:t>
      </w:r>
      <w:r w:rsidRPr="00552939">
        <w:rPr>
          <w:rFonts w:cs="Times New Roman"/>
          <w:lang w:val="en-GB"/>
        </w:rPr>
        <w:t xml:space="preserve">several small water dishes. Water was given </w:t>
      </w:r>
      <w:proofErr w:type="gramStart"/>
      <w:r w:rsidRPr="00552939">
        <w:rPr>
          <w:rFonts w:cs="Times New Roman"/>
          <w:lang w:val="en-GB"/>
        </w:rPr>
        <w:t>daily</w:t>
      </w:r>
      <w:proofErr w:type="gramEnd"/>
      <w:r w:rsidR="00E1301A">
        <w:rPr>
          <w:rFonts w:cs="Times New Roman"/>
          <w:lang w:val="en-GB"/>
        </w:rPr>
        <w:t xml:space="preserve"> and </w:t>
      </w:r>
      <w:r w:rsidRPr="00552939">
        <w:rPr>
          <w:rFonts w:cs="Times New Roman"/>
          <w:lang w:val="en-GB"/>
        </w:rPr>
        <w:t xml:space="preserve">they were fed approximately 40 mid-size crickets, </w:t>
      </w:r>
      <w:r w:rsidRPr="00552939">
        <w:rPr>
          <w:rFonts w:cs="Times New Roman"/>
          <w:i/>
          <w:iCs/>
          <w:lang w:val="en-GB"/>
        </w:rPr>
        <w:t>Acheta domestica,</w:t>
      </w:r>
      <w:r w:rsidRPr="00552939">
        <w:rPr>
          <w:rFonts w:cs="Times New Roman"/>
          <w:lang w:val="en-GB"/>
        </w:rPr>
        <w:t xml:space="preserve"> per enclosure 3 days a week. Crickets were dusted with calcium weekly and multivitamins and calcium biweekly. Using a heat cord and a heat lamp, we created a temperature gradient and kept the lights on a 12:12 h </w:t>
      </w:r>
      <w:proofErr w:type="gramStart"/>
      <w:r w:rsidR="006D3BDA" w:rsidRPr="00552939">
        <w:rPr>
          <w:rFonts w:cs="Times New Roman"/>
          <w:lang w:val="en-GB"/>
        </w:rPr>
        <w:t>light:d</w:t>
      </w:r>
      <w:r w:rsidRPr="00552939">
        <w:rPr>
          <w:rFonts w:cs="Times New Roman"/>
          <w:lang w:val="en-GB"/>
        </w:rPr>
        <w:t>ark</w:t>
      </w:r>
      <w:proofErr w:type="gramEnd"/>
      <w:r w:rsidRPr="00552939">
        <w:rPr>
          <w:rFonts w:cs="Times New Roman"/>
          <w:lang w:val="en-GB"/>
        </w:rPr>
        <w:t xml:space="preserve"> </w:t>
      </w:r>
      <w:r w:rsidR="00056E59">
        <w:rPr>
          <w:rFonts w:cs="Times New Roman"/>
          <w:lang w:val="en-GB"/>
        </w:rPr>
        <w:t xml:space="preserve">(LD) </w:t>
      </w:r>
      <w:r w:rsidRPr="00552939">
        <w:rPr>
          <w:rFonts w:cs="Times New Roman"/>
          <w:lang w:val="en-GB"/>
        </w:rPr>
        <w:t xml:space="preserve">cycle. </w:t>
      </w:r>
      <w:r w:rsidR="006D3BDA" w:rsidRPr="00552939">
        <w:rPr>
          <w:rFonts w:cs="Times New Roman"/>
          <w:lang w:val="en-GB"/>
        </w:rPr>
        <w:t xml:space="preserve">We also provided </w:t>
      </w:r>
      <w:r w:rsidRPr="00552939">
        <w:rPr>
          <w:rFonts w:cs="Times New Roman"/>
          <w:lang w:val="en-GB"/>
        </w:rPr>
        <w:t>UVA/UVB lighting. Room temperatures were set to 22</w:t>
      </w:r>
      <w:r w:rsidR="00F822D9">
        <w:rPr>
          <w:rFonts w:cs="Times New Roman"/>
          <w:lang w:val="en-GB"/>
        </w:rPr>
        <w:t xml:space="preserve"> °</w:t>
      </w:r>
      <w:r w:rsidR="00F822D9" w:rsidRPr="00552939">
        <w:rPr>
          <w:rFonts w:cs="Times New Roman"/>
          <w:lang w:val="en-GB"/>
        </w:rPr>
        <w:t>C</w:t>
      </w:r>
      <w:r w:rsidR="00ED1016" w:rsidRPr="00552939">
        <w:rPr>
          <w:rFonts w:cs="Times New Roman"/>
          <w:lang w:val="en-GB"/>
        </w:rPr>
        <w:t>–</w:t>
      </w:r>
      <w:r w:rsidRPr="00552939">
        <w:rPr>
          <w:rFonts w:cs="Times New Roman"/>
          <w:lang w:val="en-GB"/>
        </w:rPr>
        <w:t>24</w:t>
      </w:r>
      <w:r w:rsidR="00ED1016" w:rsidRPr="00552939">
        <w:rPr>
          <w:rFonts w:cs="Times New Roman"/>
          <w:lang w:val="en-GB"/>
        </w:rPr>
        <w:t xml:space="preserve"> </w:t>
      </w:r>
      <w:r w:rsidRPr="00552939">
        <w:rPr>
          <w:rFonts w:cs="Times New Roman"/>
          <w:lang w:val="en-GB"/>
        </w:rPr>
        <w:t>ºC</w:t>
      </w:r>
      <w:r w:rsidR="00E1301A">
        <w:rPr>
          <w:rFonts w:cs="Times New Roman"/>
          <w:lang w:val="en-GB"/>
        </w:rPr>
        <w:t xml:space="preserve"> and </w:t>
      </w:r>
      <w:r w:rsidRPr="00552939">
        <w:rPr>
          <w:rFonts w:cs="Times New Roman"/>
          <w:lang w:val="en-GB"/>
        </w:rPr>
        <w:t>the warm side of enclosures reached 32</w:t>
      </w:r>
      <w:r w:rsidR="00ED1016" w:rsidRPr="00552939">
        <w:rPr>
          <w:rFonts w:cs="Times New Roman"/>
          <w:lang w:val="en-GB"/>
        </w:rPr>
        <w:t xml:space="preserve"> </w:t>
      </w:r>
      <w:r w:rsidR="00F822D9">
        <w:rPr>
          <w:rFonts w:cs="Times New Roman"/>
          <w:lang w:val="en-GB"/>
        </w:rPr>
        <w:t>°</w:t>
      </w:r>
      <w:r w:rsidR="00F822D9" w:rsidRPr="00552939">
        <w:rPr>
          <w:rFonts w:cs="Times New Roman"/>
          <w:lang w:val="en-GB"/>
        </w:rPr>
        <w:t>C</w:t>
      </w:r>
      <w:r w:rsidRPr="00552939">
        <w:rPr>
          <w:rFonts w:cs="Times New Roman"/>
          <w:lang w:val="en-GB"/>
        </w:rPr>
        <w:t>.</w:t>
      </w:r>
    </w:p>
    <w:p w14:paraId="352E87F8" w14:textId="49352351" w:rsidR="00ED1016" w:rsidRPr="00552939" w:rsidRDefault="0060794D" w:rsidP="007B1AD5">
      <w:pPr>
        <w:pStyle w:val="BodyText"/>
        <w:spacing w:after="0" w:line="360" w:lineRule="auto"/>
        <w:jc w:val="both"/>
        <w:rPr>
          <w:rFonts w:cs="Times New Roman"/>
          <w:lang w:val="en-GB"/>
        </w:rPr>
      </w:pPr>
      <w:r w:rsidRPr="00552939">
        <w:rPr>
          <w:rFonts w:cs="Times New Roman"/>
          <w:iCs/>
          <w:lang w:val="en-GB"/>
        </w:rPr>
        <w:t>&lt;H</w:t>
      </w:r>
      <w:r w:rsidR="00F930CD" w:rsidRPr="00552939">
        <w:rPr>
          <w:rFonts w:cs="Times New Roman"/>
          <w:iCs/>
          <w:lang w:val="en-GB"/>
        </w:rPr>
        <w:t>3</w:t>
      </w:r>
      <w:r w:rsidRPr="00552939">
        <w:rPr>
          <w:rFonts w:cs="Times New Roman"/>
          <w:iCs/>
          <w:lang w:val="en-GB"/>
        </w:rPr>
        <w:t>&gt;</w:t>
      </w:r>
      <w:r w:rsidRPr="00552939">
        <w:rPr>
          <w:rFonts w:cs="Times New Roman"/>
          <w:i/>
          <w:iCs/>
          <w:lang w:val="en-GB"/>
        </w:rPr>
        <w:t xml:space="preserve">Eggs </w:t>
      </w:r>
      <w:r w:rsidR="006D3BDA" w:rsidRPr="00552939">
        <w:rPr>
          <w:rFonts w:cs="Times New Roman"/>
          <w:i/>
          <w:iCs/>
          <w:lang w:val="en-GB"/>
        </w:rPr>
        <w:t>collection and incubation</w:t>
      </w:r>
    </w:p>
    <w:p w14:paraId="443A57D3" w14:textId="6E32C1FA" w:rsidR="00F96019" w:rsidRPr="00552939" w:rsidRDefault="00ED1016" w:rsidP="007B1AD5">
      <w:pPr>
        <w:pStyle w:val="BodyText"/>
        <w:spacing w:after="0" w:line="360" w:lineRule="auto"/>
        <w:jc w:val="both"/>
        <w:rPr>
          <w:rFonts w:cs="Times New Roman"/>
          <w:lang w:val="en-GB"/>
        </w:rPr>
      </w:pPr>
      <w:r w:rsidRPr="00552939">
        <w:rPr>
          <w:rFonts w:cs="Times New Roman"/>
          <w:lang w:val="en-GB"/>
        </w:rPr>
        <w:tab/>
        <w:t xml:space="preserve">Between mid-October 2022 </w:t>
      </w:r>
      <w:r w:rsidR="00F930CD" w:rsidRPr="00552939">
        <w:rPr>
          <w:rFonts w:cs="Times New Roman"/>
          <w:lang w:val="en-GB"/>
        </w:rPr>
        <w:t>and</w:t>
      </w:r>
      <w:r w:rsidRPr="00552939">
        <w:rPr>
          <w:rFonts w:cs="Times New Roman"/>
          <w:lang w:val="en-GB"/>
        </w:rPr>
        <w:t xml:space="preserve"> the end of February 2023, we provided females with a place to lay eggs </w:t>
      </w:r>
      <w:r w:rsidR="00F930CD" w:rsidRPr="00552939">
        <w:rPr>
          <w:rFonts w:cs="Times New Roman"/>
          <w:lang w:val="en-GB"/>
        </w:rPr>
        <w:t>using</w:t>
      </w:r>
      <w:r w:rsidRPr="00552939">
        <w:rPr>
          <w:rFonts w:cs="Times New Roman"/>
          <w:lang w:val="en-GB"/>
        </w:rPr>
        <w:t xml:space="preserve"> small boxes (12.5 L </w:t>
      </w:r>
      <w:r w:rsidR="00F930CD" w:rsidRPr="00552939">
        <w:rPr>
          <w:rFonts w:cs="Times New Roman"/>
          <w:lang w:val="en-GB"/>
        </w:rPr>
        <w:t>×</w:t>
      </w:r>
      <w:r w:rsidRPr="00552939">
        <w:rPr>
          <w:rFonts w:cs="Times New Roman"/>
          <w:lang w:val="en-GB"/>
        </w:rPr>
        <w:t xml:space="preserve"> 8.3 W </w:t>
      </w:r>
      <w:r w:rsidR="00F930CD" w:rsidRPr="00552939">
        <w:rPr>
          <w:rFonts w:cs="Times New Roman"/>
          <w:lang w:val="en-GB"/>
        </w:rPr>
        <w:t>×</w:t>
      </w:r>
      <w:r w:rsidRPr="00552939">
        <w:rPr>
          <w:rFonts w:cs="Times New Roman"/>
          <w:lang w:val="en-GB"/>
        </w:rPr>
        <w:t xml:space="preserve"> 5 H cm) with moist vermiculite inside that were placed on one side of the communal enclosures (see above). We checked for eggs in the boxes </w:t>
      </w:r>
      <w:r w:rsidR="00F930CD" w:rsidRPr="00552939">
        <w:rPr>
          <w:rFonts w:cs="Times New Roman"/>
          <w:lang w:val="en-GB"/>
        </w:rPr>
        <w:t xml:space="preserve">3 </w:t>
      </w:r>
      <w:r w:rsidRPr="00552939">
        <w:rPr>
          <w:rFonts w:cs="Times New Roman"/>
          <w:lang w:val="en-GB"/>
        </w:rPr>
        <w:t xml:space="preserve">days a week. After collection, we measured the length and width of eggs with a digital calliper to the nearest 0.1 mm and weighed them with a digital scale </w:t>
      </w:r>
      <w:r w:rsidR="00F930CD" w:rsidRPr="00552939">
        <w:rPr>
          <w:rFonts w:cs="Times New Roman"/>
          <w:lang w:val="en-GB"/>
        </w:rPr>
        <w:t xml:space="preserve">with </w:t>
      </w:r>
      <w:r w:rsidR="006D3BDA" w:rsidRPr="00552939">
        <w:rPr>
          <w:rFonts w:cs="Times New Roman"/>
          <w:lang w:val="en-GB"/>
        </w:rPr>
        <w:t xml:space="preserve">a </w:t>
      </w:r>
      <w:r w:rsidRPr="00552939">
        <w:rPr>
          <w:rFonts w:cs="Times New Roman"/>
          <w:lang w:val="en-GB"/>
        </w:rPr>
        <w:t xml:space="preserve">± 0.001 g error. We also assigned a unique number to the clutch and each egg. Eggs were then treated with CORT or vehicle (see CORT and </w:t>
      </w:r>
      <w:r w:rsidR="00F930CD" w:rsidRPr="00552939">
        <w:rPr>
          <w:rFonts w:cs="Times New Roman"/>
          <w:lang w:val="en-GB"/>
        </w:rPr>
        <w:t xml:space="preserve">temperature </w:t>
      </w:r>
      <w:r w:rsidRPr="00552939">
        <w:rPr>
          <w:rFonts w:cs="Times New Roman"/>
          <w:lang w:val="en-GB"/>
        </w:rPr>
        <w:t>manipulation below) and were placed in individual cups (80 m</w:t>
      </w:r>
      <w:r w:rsidR="001F13B6">
        <w:rPr>
          <w:rFonts w:cs="Times New Roman"/>
          <w:lang w:val="en-GB"/>
        </w:rPr>
        <w:t>L</w:t>
      </w:r>
      <w:r w:rsidRPr="00552939">
        <w:rPr>
          <w:rFonts w:cs="Times New Roman"/>
          <w:lang w:val="en-GB"/>
        </w:rPr>
        <w:t xml:space="preserve">) with moist vermiculite (12 parts water to 4 parts vermiculite). The cups were covered with cling wrap to retain moisture and left in </w:t>
      </w:r>
      <w:r w:rsidR="0096367A">
        <w:rPr>
          <w:rFonts w:cs="Times New Roman"/>
          <w:lang w:val="en-GB"/>
        </w:rPr>
        <w:t>different</w:t>
      </w:r>
      <w:r w:rsidRPr="00552939">
        <w:rPr>
          <w:rFonts w:cs="Times New Roman"/>
          <w:lang w:val="en-GB"/>
        </w:rPr>
        <w:t xml:space="preserve"> incubators</w:t>
      </w:r>
      <w:r w:rsidR="0096367A">
        <w:rPr>
          <w:rFonts w:cs="Times New Roman"/>
          <w:lang w:val="en-GB"/>
        </w:rPr>
        <w:t xml:space="preserve"> </w:t>
      </w:r>
      <w:r w:rsidRPr="00552939">
        <w:rPr>
          <w:rFonts w:cs="Times New Roman"/>
          <w:lang w:val="en-GB"/>
        </w:rPr>
        <w:t xml:space="preserve">at two different temperatures (see CORT and </w:t>
      </w:r>
      <w:r w:rsidR="00F930CD" w:rsidRPr="00552939">
        <w:rPr>
          <w:rFonts w:cs="Times New Roman"/>
          <w:lang w:val="en-GB"/>
        </w:rPr>
        <w:t xml:space="preserve">temperature </w:t>
      </w:r>
      <w:r w:rsidRPr="00552939">
        <w:rPr>
          <w:rFonts w:cs="Times New Roman"/>
          <w:lang w:val="en-GB"/>
        </w:rPr>
        <w:t>manipulation below) until hatching.</w:t>
      </w:r>
    </w:p>
    <w:p w14:paraId="1A24DF7A" w14:textId="390F7D78" w:rsidR="00ED1016" w:rsidRPr="00552939" w:rsidRDefault="00F930CD" w:rsidP="007B1AD5">
      <w:pPr>
        <w:pStyle w:val="BodyText"/>
        <w:spacing w:after="0" w:line="360" w:lineRule="auto"/>
        <w:jc w:val="both"/>
        <w:rPr>
          <w:rFonts w:cs="Times New Roman"/>
          <w:lang w:val="en-GB"/>
        </w:rPr>
      </w:pPr>
      <w:r w:rsidRPr="00552939">
        <w:rPr>
          <w:rFonts w:cs="Times New Roman"/>
          <w:iCs/>
          <w:lang w:val="en-GB"/>
        </w:rPr>
        <w:t>&lt;H3&gt;</w:t>
      </w:r>
      <w:r w:rsidRPr="00552939">
        <w:rPr>
          <w:rFonts w:cs="Times New Roman"/>
          <w:i/>
          <w:iCs/>
          <w:lang w:val="en-GB"/>
        </w:rPr>
        <w:t>Hatchlings</w:t>
      </w:r>
      <w:r w:rsidRPr="00552939">
        <w:rPr>
          <w:rFonts w:cs="Times New Roman"/>
          <w:lang w:val="en-GB"/>
        </w:rPr>
        <w:t xml:space="preserve"> </w:t>
      </w:r>
    </w:p>
    <w:p w14:paraId="4B3A0494" w14:textId="06C82004" w:rsidR="001F13B6" w:rsidRPr="006F4481" w:rsidRDefault="00ED1016" w:rsidP="007B1AD5">
      <w:pPr>
        <w:pStyle w:val="BodyText"/>
        <w:spacing w:after="0" w:line="360" w:lineRule="auto"/>
        <w:jc w:val="both"/>
        <w:rPr>
          <w:rFonts w:cs="Times New Roman"/>
          <w:lang w:val="en-GB"/>
        </w:rPr>
      </w:pPr>
      <w:r w:rsidRPr="00552939">
        <w:rPr>
          <w:rFonts w:cs="Times New Roman"/>
          <w:lang w:val="en-GB"/>
        </w:rPr>
        <w:lastRenderedPageBreak/>
        <w:tab/>
      </w:r>
      <w:r w:rsidR="00F930CD" w:rsidRPr="00552939">
        <w:rPr>
          <w:rFonts w:cs="Times New Roman"/>
          <w:lang w:val="en-GB"/>
        </w:rPr>
        <w:t>Eggs in the incubator were checked three times a week for hatchlings. After hatching, we measured juveniles’ SVL and tail length with a ruler to the nearest mm and weighed them with a digital scale with a ± 0.001 g error. We then placed hatchlings in individual enclosures (18.7 L × 13.2 W × 6.3 H cm) and provided them with non</w:t>
      </w:r>
      <w:r w:rsidR="00E24270">
        <w:rPr>
          <w:rFonts w:cs="Times New Roman"/>
          <w:lang w:val="en-GB"/>
        </w:rPr>
        <w:t>stick</w:t>
      </w:r>
      <w:r w:rsidR="00F930CD" w:rsidRPr="00552939">
        <w:rPr>
          <w:rFonts w:cs="Times New Roman"/>
          <w:lang w:val="en-GB"/>
        </w:rPr>
        <w:t xml:space="preserve"> matting, a shelter</w:t>
      </w:r>
      <w:r w:rsidR="001F13B6">
        <w:rPr>
          <w:rFonts w:cs="Times New Roman"/>
          <w:lang w:val="en-GB"/>
        </w:rPr>
        <w:t>,</w:t>
      </w:r>
      <w:r w:rsidR="00E1301A">
        <w:rPr>
          <w:rFonts w:cs="Times New Roman"/>
          <w:lang w:val="en-GB"/>
        </w:rPr>
        <w:t xml:space="preserve"> and </w:t>
      </w:r>
      <w:r w:rsidR="00F930CD" w:rsidRPr="00552939">
        <w:rPr>
          <w:rFonts w:cs="Times New Roman"/>
          <w:lang w:val="en-GB"/>
        </w:rPr>
        <w:t xml:space="preserve">a small water dish. During this period, they were sprayed with water every day and received 3–6 small </w:t>
      </w:r>
      <w:r w:rsidR="00F930CD" w:rsidRPr="00552939">
        <w:rPr>
          <w:rFonts w:cs="Times New Roman"/>
          <w:i/>
          <w:iCs/>
          <w:lang w:val="en-GB"/>
        </w:rPr>
        <w:t>A. domestica</w:t>
      </w:r>
      <w:r w:rsidR="00F930CD" w:rsidRPr="00552939">
        <w:rPr>
          <w:rFonts w:cs="Times New Roman"/>
          <w:lang w:val="en-GB"/>
        </w:rPr>
        <w:t xml:space="preserve"> crickets three times a week. All care otherwise followed similar protocols to adults (see above). Two weeks before starting the training phase (see below), lizards were moved to an experimental arena for acclimatisation. The arenas were individual, medium-size</w:t>
      </w:r>
      <w:r w:rsidR="00DC36DE" w:rsidRPr="00552939">
        <w:rPr>
          <w:rFonts w:cs="Times New Roman"/>
          <w:lang w:val="en-GB"/>
        </w:rPr>
        <w:t>d</w:t>
      </w:r>
      <w:r w:rsidR="00F930CD" w:rsidRPr="00552939">
        <w:rPr>
          <w:rFonts w:cs="Times New Roman"/>
          <w:lang w:val="en-GB"/>
        </w:rPr>
        <w:t xml:space="preserve"> (41 L ×</w:t>
      </w:r>
      <w:r w:rsidR="00DC36DE" w:rsidRPr="00552939">
        <w:rPr>
          <w:rFonts w:cs="Times New Roman"/>
          <w:lang w:val="en-GB"/>
        </w:rPr>
        <w:t xml:space="preserve"> </w:t>
      </w:r>
      <w:r w:rsidR="00F930CD" w:rsidRPr="00552939">
        <w:rPr>
          <w:rFonts w:cs="Times New Roman"/>
          <w:lang w:val="en-GB"/>
        </w:rPr>
        <w:t xml:space="preserve">29.7 W × 22 H cm) plastic containers with a shelter (9 L × 6 W × 1.5 H cm) on one of the sides and a water dish on the other. These new enclosures were placed in two rooms across seven different racks that were monitored by seven different </w:t>
      </w:r>
      <w:proofErr w:type="gramStart"/>
      <w:r w:rsidR="006D3BDA" w:rsidRPr="00552939">
        <w:rPr>
          <w:rFonts w:cs="Times New Roman"/>
          <w:lang w:val="en-GB"/>
        </w:rPr>
        <w:t>closed circuit</w:t>
      </w:r>
      <w:proofErr w:type="gramEnd"/>
      <w:r w:rsidR="006D3BDA" w:rsidRPr="00552939">
        <w:rPr>
          <w:rFonts w:cs="Times New Roman"/>
          <w:lang w:val="en-GB"/>
        </w:rPr>
        <w:t xml:space="preserve"> television (</w:t>
      </w:r>
      <w:r w:rsidR="00F930CD" w:rsidRPr="00552939">
        <w:rPr>
          <w:rFonts w:cs="Times New Roman"/>
          <w:lang w:val="en-GB"/>
        </w:rPr>
        <w:t>CCTV</w:t>
      </w:r>
      <w:r w:rsidR="006D3BDA" w:rsidRPr="00552939">
        <w:rPr>
          <w:rFonts w:cs="Times New Roman"/>
          <w:lang w:val="en-GB"/>
        </w:rPr>
        <w:t>)</w:t>
      </w:r>
      <w:r w:rsidR="00F930CD" w:rsidRPr="00552939">
        <w:rPr>
          <w:rFonts w:cs="Times New Roman"/>
          <w:lang w:val="en-GB"/>
        </w:rPr>
        <w:t xml:space="preserve"> systems (device model DVR-HP210475) that allowed us to record their behaviour during the experiment (see details below). Conditions in these rooms were identical to the main room, but the number of lizards per species and treatment in each rack was counterbalanced to control for any potential effect of the room or the position of the lizard on the rack. During acclimatization and throughout the experiment, lizards were fed with only one cricket per day dusted with calcium and multivitamin (see protocol below)</w:t>
      </w:r>
      <w:r w:rsidR="00E1301A">
        <w:rPr>
          <w:rFonts w:cs="Times New Roman"/>
          <w:lang w:val="en-GB"/>
        </w:rPr>
        <w:t xml:space="preserve"> and </w:t>
      </w:r>
      <w:r w:rsidR="00F930CD" w:rsidRPr="00552939">
        <w:rPr>
          <w:rFonts w:cs="Times New Roman"/>
          <w:lang w:val="en-GB"/>
        </w:rPr>
        <w:t xml:space="preserve">water was supplied ad libitum. We provided a temperature gradient using heat cords and heat lamps in a </w:t>
      </w:r>
      <w:r w:rsidR="00F822D9">
        <w:rPr>
          <w:rFonts w:cs="Times New Roman"/>
          <w:lang w:val="en-GB"/>
        </w:rPr>
        <w:t xml:space="preserve">LD </w:t>
      </w:r>
      <w:r w:rsidR="00F930CD" w:rsidRPr="00552939">
        <w:rPr>
          <w:rFonts w:cs="Times New Roman"/>
          <w:lang w:val="en-GB"/>
        </w:rPr>
        <w:t>12</w:t>
      </w:r>
      <w:r w:rsidR="006D3BDA" w:rsidRPr="00552939">
        <w:rPr>
          <w:rFonts w:cs="Times New Roman"/>
          <w:lang w:val="en-GB"/>
        </w:rPr>
        <w:t>:12</w:t>
      </w:r>
      <w:r w:rsidR="00F930CD" w:rsidRPr="00552939">
        <w:rPr>
          <w:rFonts w:cs="Times New Roman"/>
          <w:lang w:val="en-GB"/>
        </w:rPr>
        <w:t xml:space="preserve"> h cycle. The temperature of both rooms was set to between 22</w:t>
      </w:r>
      <w:r w:rsidR="00F822D9">
        <w:rPr>
          <w:rFonts w:cs="Times New Roman"/>
          <w:lang w:val="en-GB"/>
        </w:rPr>
        <w:t xml:space="preserve"> °</w:t>
      </w:r>
      <w:r w:rsidR="00F822D9" w:rsidRPr="00552939">
        <w:rPr>
          <w:rFonts w:cs="Times New Roman"/>
          <w:lang w:val="en-GB"/>
        </w:rPr>
        <w:t xml:space="preserve">C </w:t>
      </w:r>
      <w:r w:rsidR="00F930CD" w:rsidRPr="00552939">
        <w:rPr>
          <w:rFonts w:cs="Times New Roman"/>
          <w:lang w:val="en-GB"/>
        </w:rPr>
        <w:t xml:space="preserve">and 24 </w:t>
      </w:r>
      <w:r w:rsidR="00F822D9">
        <w:rPr>
          <w:rFonts w:cs="Times New Roman"/>
          <w:lang w:val="en-GB"/>
        </w:rPr>
        <w:t>°</w:t>
      </w:r>
      <w:r w:rsidR="00F930CD" w:rsidRPr="00552939">
        <w:rPr>
          <w:rFonts w:cs="Times New Roman"/>
          <w:lang w:val="en-GB"/>
        </w:rPr>
        <w:t>C.</w:t>
      </w:r>
    </w:p>
    <w:p w14:paraId="349C4FEA" w14:textId="43CF959C" w:rsidR="001F13B6" w:rsidRDefault="00F930CD" w:rsidP="007B1AD5">
      <w:pPr>
        <w:pStyle w:val="BodyText"/>
        <w:spacing w:after="0" w:line="360" w:lineRule="auto"/>
        <w:jc w:val="both"/>
        <w:rPr>
          <w:rFonts w:cs="Times New Roman"/>
          <w:i/>
          <w:lang w:val="en-GB"/>
        </w:rPr>
      </w:pPr>
      <w:r w:rsidRPr="00552939">
        <w:rPr>
          <w:rFonts w:cs="Times New Roman"/>
          <w:iCs/>
          <w:lang w:val="en-GB"/>
        </w:rPr>
        <w:t>&lt;H</w:t>
      </w:r>
      <w:r w:rsidRPr="00552939">
        <w:rPr>
          <w:rFonts w:cs="Times New Roman"/>
          <w:lang w:val="en-GB"/>
        </w:rPr>
        <w:t>2</w:t>
      </w:r>
      <w:r w:rsidRPr="00552939">
        <w:rPr>
          <w:rFonts w:cs="Times New Roman"/>
          <w:iCs/>
          <w:lang w:val="en-GB"/>
        </w:rPr>
        <w:t>&gt;</w:t>
      </w:r>
      <w:r w:rsidRPr="00552939">
        <w:rPr>
          <w:rFonts w:cs="Times New Roman"/>
          <w:i/>
          <w:lang w:val="en-GB"/>
        </w:rPr>
        <w:t>Manipulating Early Thermal and CORT Environments</w:t>
      </w:r>
    </w:p>
    <w:p w14:paraId="1B676004" w14:textId="77777777" w:rsidR="002E3DD4" w:rsidRPr="00552939" w:rsidRDefault="002E3DD4" w:rsidP="007B1AD5">
      <w:pPr>
        <w:pStyle w:val="BodyText"/>
        <w:spacing w:after="0" w:line="360" w:lineRule="auto"/>
        <w:jc w:val="both"/>
        <w:rPr>
          <w:rFonts w:cs="Times New Roman"/>
          <w:lang w:val="en-GB"/>
        </w:rPr>
      </w:pPr>
    </w:p>
    <w:p w14:paraId="57E975FC" w14:textId="641F689D" w:rsidR="00F930CD" w:rsidRPr="00552939" w:rsidRDefault="006D3BDA" w:rsidP="007B1AD5">
      <w:pPr>
        <w:pStyle w:val="BodyText"/>
        <w:spacing w:after="0" w:line="360" w:lineRule="auto"/>
        <w:jc w:val="both"/>
        <w:rPr>
          <w:rFonts w:cs="Times New Roman"/>
          <w:lang w:val="en-GB"/>
        </w:rPr>
      </w:pPr>
      <w:r w:rsidRPr="00552939">
        <w:rPr>
          <w:rFonts w:cs="Times New Roman"/>
          <w:lang w:val="en-GB"/>
        </w:rPr>
        <w:tab/>
      </w:r>
      <w:r w:rsidR="00F930CD" w:rsidRPr="00552939">
        <w:rPr>
          <w:rFonts w:cs="Times New Roman"/>
          <w:lang w:val="en-GB"/>
        </w:rPr>
        <w:t>To empirically test the effect of early environment</w:t>
      </w:r>
      <w:r w:rsidR="00F930CD" w:rsidRPr="00552939">
        <w:rPr>
          <w:rFonts w:cs="Times New Roman"/>
          <w:bCs/>
          <w:i/>
          <w:lang w:val="en-GB"/>
        </w:rPr>
        <w:t>,</w:t>
      </w:r>
      <w:r w:rsidR="00F930CD" w:rsidRPr="00552939">
        <w:rPr>
          <w:rFonts w:cs="Times New Roman"/>
          <w:lang w:val="en-GB"/>
        </w:rPr>
        <w:t xml:space="preserve"> we manipulated CORT concentration in eggs and incubated them under one of two temperature regimes (</w:t>
      </w:r>
      <w:r w:rsidR="00F930CD" w:rsidRPr="00552939">
        <w:rPr>
          <w:rFonts w:cs="Times New Roman"/>
          <w:bCs/>
          <w:iCs/>
          <w:lang w:val="en-GB"/>
        </w:rPr>
        <w:t>c</w:t>
      </w:r>
      <w:r w:rsidR="00F930CD" w:rsidRPr="00552939">
        <w:rPr>
          <w:rFonts w:cs="Times New Roman"/>
          <w:lang w:val="en-GB"/>
        </w:rPr>
        <w:t>old</w:t>
      </w:r>
      <w:r w:rsidR="00F930CD" w:rsidRPr="00552939">
        <w:rPr>
          <w:rFonts w:cs="Times New Roman"/>
          <w:bCs/>
          <w:i/>
          <w:lang w:val="en-GB"/>
        </w:rPr>
        <w:t>,</w:t>
      </w:r>
      <w:r w:rsidR="00F930CD" w:rsidRPr="00552939">
        <w:rPr>
          <w:rFonts w:cs="Times New Roman"/>
          <w:lang w:val="en-GB"/>
        </w:rPr>
        <w:t xml:space="preserve"> 23 </w:t>
      </w:r>
      <w:r w:rsidR="00833C5C">
        <w:rPr>
          <w:rFonts w:cs="Times New Roman"/>
          <w:lang w:val="en-GB"/>
        </w:rPr>
        <w:t>°</w:t>
      </w:r>
      <w:r w:rsidR="00833C5C" w:rsidRPr="00552939">
        <w:rPr>
          <w:rFonts w:cs="Times New Roman"/>
          <w:lang w:val="en-GB"/>
        </w:rPr>
        <w:t xml:space="preserve">C </w:t>
      </w:r>
      <w:r w:rsidR="00F930CD" w:rsidRPr="00552939">
        <w:rPr>
          <w:rFonts w:cs="Times New Roman"/>
          <w:lang w:val="en-GB"/>
        </w:rPr>
        <w:t xml:space="preserve">± 3 </w:t>
      </w:r>
      <w:r w:rsidR="00833C5C">
        <w:rPr>
          <w:rFonts w:cs="Times New Roman"/>
          <w:lang w:val="en-GB"/>
        </w:rPr>
        <w:t>°</w:t>
      </w:r>
      <w:r w:rsidR="00833C5C" w:rsidRPr="00552939">
        <w:rPr>
          <w:rFonts w:cs="Times New Roman"/>
          <w:lang w:val="en-GB"/>
        </w:rPr>
        <w:t>C</w:t>
      </w:r>
      <w:r w:rsidR="00E1301A">
        <w:rPr>
          <w:rFonts w:cs="Times New Roman"/>
          <w:lang w:val="en-GB"/>
        </w:rPr>
        <w:t xml:space="preserve"> or </w:t>
      </w:r>
      <w:r w:rsidR="00F930CD" w:rsidRPr="00552939">
        <w:rPr>
          <w:rFonts w:cs="Times New Roman"/>
          <w:bCs/>
          <w:iCs/>
          <w:lang w:val="en-GB"/>
        </w:rPr>
        <w:t>h</w:t>
      </w:r>
      <w:r w:rsidR="00F930CD" w:rsidRPr="00552939">
        <w:rPr>
          <w:rFonts w:cs="Times New Roman"/>
          <w:iCs/>
          <w:lang w:val="en-GB"/>
        </w:rPr>
        <w:t>ot</w:t>
      </w:r>
      <w:r w:rsidR="00F930CD" w:rsidRPr="00552939">
        <w:rPr>
          <w:rFonts w:cs="Times New Roman"/>
          <w:bCs/>
          <w:i/>
          <w:lang w:val="en-GB"/>
        </w:rPr>
        <w:t>,</w:t>
      </w:r>
      <w:r w:rsidR="00F930CD" w:rsidRPr="00552939">
        <w:rPr>
          <w:rFonts w:cs="Times New Roman"/>
          <w:lang w:val="en-GB"/>
        </w:rPr>
        <w:t xml:space="preserve"> 30</w:t>
      </w:r>
      <w:r w:rsidRPr="00552939">
        <w:rPr>
          <w:rFonts w:cs="Times New Roman"/>
          <w:lang w:val="en-GB"/>
        </w:rPr>
        <w:t xml:space="preserve"> </w:t>
      </w:r>
      <w:r w:rsidR="00833C5C">
        <w:rPr>
          <w:rFonts w:cs="Times New Roman"/>
          <w:lang w:val="en-GB"/>
        </w:rPr>
        <w:t>°</w:t>
      </w:r>
      <w:r w:rsidR="00833C5C" w:rsidRPr="00552939">
        <w:rPr>
          <w:rFonts w:cs="Times New Roman"/>
          <w:lang w:val="en-GB"/>
        </w:rPr>
        <w:t xml:space="preserve">C </w:t>
      </w:r>
      <w:r w:rsidR="00F930CD" w:rsidRPr="00552939">
        <w:rPr>
          <w:rFonts w:cs="Times New Roman"/>
          <w:lang w:val="en-GB"/>
        </w:rPr>
        <w:t xml:space="preserve">± 3 </w:t>
      </w:r>
      <w:r w:rsidR="00833C5C">
        <w:rPr>
          <w:rFonts w:cs="Times New Roman"/>
          <w:lang w:val="en-GB"/>
        </w:rPr>
        <w:t>°</w:t>
      </w:r>
      <w:r w:rsidR="00833C5C" w:rsidRPr="00552939">
        <w:rPr>
          <w:rFonts w:cs="Times New Roman"/>
          <w:lang w:val="en-GB"/>
        </w:rPr>
        <w:t>C</w:t>
      </w:r>
      <w:r w:rsidR="00F930CD" w:rsidRPr="00552939">
        <w:rPr>
          <w:rFonts w:cs="Times New Roman"/>
          <w:lang w:val="en-GB"/>
        </w:rPr>
        <w:t>) in a 2</w:t>
      </w:r>
      <w:r w:rsidR="00F930CD" w:rsidRPr="00552939">
        <w:rPr>
          <w:rFonts w:cs="Times New Roman"/>
          <w:bCs/>
          <w:i/>
          <w:lang w:val="en-GB"/>
        </w:rPr>
        <w:t xml:space="preserve"> × </w:t>
      </w:r>
      <w:r w:rsidR="00F930CD" w:rsidRPr="00552939">
        <w:rPr>
          <w:rFonts w:cs="Times New Roman"/>
          <w:lang w:val="en-GB"/>
        </w:rPr>
        <w:t>2 factorial design (Fig. 1</w:t>
      </w:r>
      <w:r w:rsidR="00F930CD" w:rsidRPr="00552939">
        <w:rPr>
          <w:rFonts w:cs="Times New Roman"/>
          <w:bCs/>
          <w:iCs/>
          <w:lang w:val="en-GB"/>
        </w:rPr>
        <w:t>a</w:t>
      </w:r>
      <w:r w:rsidR="00F930CD" w:rsidRPr="00552939">
        <w:rPr>
          <w:rFonts w:cs="Times New Roman"/>
          <w:lang w:val="en-GB"/>
        </w:rPr>
        <w:t>). We first allocated eggs into one of two different treatments: in the CORT treatment, eggs were topically supplied with 5</w:t>
      </w:r>
      <w:r w:rsidR="00F930CD" w:rsidRPr="00552939">
        <w:rPr>
          <w:rFonts w:cs="Times New Roman"/>
          <w:bCs/>
          <w:i/>
          <w:lang w:val="en-GB"/>
        </w:rPr>
        <w:t xml:space="preserve"> </w:t>
      </w:r>
      <w:r w:rsidR="00F930CD" w:rsidRPr="00552939">
        <w:rPr>
          <w:rFonts w:cs="Times New Roman"/>
          <w:lang w:val="en-GB"/>
        </w:rPr>
        <w:t>µ</w:t>
      </w:r>
      <w:r w:rsidR="001F13B6">
        <w:rPr>
          <w:rFonts w:cs="Times New Roman"/>
          <w:bCs/>
          <w:iCs/>
          <w:lang w:val="en-GB"/>
        </w:rPr>
        <w:t>L</w:t>
      </w:r>
      <w:r w:rsidR="00F930CD" w:rsidRPr="00552939">
        <w:rPr>
          <w:rFonts w:cs="Times New Roman"/>
          <w:lang w:val="en-GB"/>
        </w:rPr>
        <w:t xml:space="preserve"> of CORT dissolved in 100% </w:t>
      </w:r>
      <w:r w:rsidR="00F930CD" w:rsidRPr="00552939">
        <w:rPr>
          <w:rFonts w:cs="Times New Roman"/>
          <w:bCs/>
          <w:lang w:val="en-GB"/>
        </w:rPr>
        <w:t>e</w:t>
      </w:r>
      <w:r w:rsidR="00F930CD" w:rsidRPr="00552939">
        <w:rPr>
          <w:rFonts w:cs="Times New Roman"/>
          <w:lang w:val="en-GB"/>
        </w:rPr>
        <w:t>thanol (vehicle) at a final concentration of 10 pg CORT/m</w:t>
      </w:r>
      <w:r w:rsidR="001F13B6">
        <w:rPr>
          <w:rFonts w:cs="Times New Roman"/>
          <w:bCs/>
          <w:iCs/>
          <w:lang w:val="en-GB"/>
        </w:rPr>
        <w:t>L</w:t>
      </w:r>
      <w:r w:rsidR="00F930CD" w:rsidRPr="00552939">
        <w:rPr>
          <w:rFonts w:cs="Times New Roman"/>
          <w:lang w:val="en-GB"/>
        </w:rPr>
        <w:t xml:space="preserve">; in the </w:t>
      </w:r>
      <w:r w:rsidR="00F930CD" w:rsidRPr="00552939">
        <w:rPr>
          <w:rFonts w:cs="Times New Roman"/>
          <w:bCs/>
          <w:lang w:val="en-GB"/>
        </w:rPr>
        <w:t>c</w:t>
      </w:r>
      <w:r w:rsidR="00F930CD" w:rsidRPr="00552939">
        <w:rPr>
          <w:rFonts w:cs="Times New Roman"/>
          <w:lang w:val="en-GB"/>
        </w:rPr>
        <w:t>ontrol treatment</w:t>
      </w:r>
      <w:r w:rsidR="00F930CD" w:rsidRPr="00552939">
        <w:rPr>
          <w:rFonts w:cs="Times New Roman"/>
          <w:bCs/>
          <w:i/>
          <w:lang w:val="en-GB"/>
        </w:rPr>
        <w:t>,</w:t>
      </w:r>
      <w:r w:rsidR="00F930CD" w:rsidRPr="00552939">
        <w:rPr>
          <w:rFonts w:cs="Times New Roman"/>
          <w:lang w:val="en-GB"/>
        </w:rPr>
        <w:t xml:space="preserve"> eggs received an equal volume of the vehicle. This method has been validated before in </w:t>
      </w:r>
      <w:r w:rsidR="00F930CD" w:rsidRPr="00552939">
        <w:rPr>
          <w:rFonts w:cs="Times New Roman"/>
          <w:i/>
          <w:lang w:val="en-GB"/>
        </w:rPr>
        <w:t>L. delicata</w:t>
      </w:r>
      <w:r w:rsidR="00F930CD" w:rsidRPr="00552939">
        <w:rPr>
          <w:rFonts w:cs="Times New Roman"/>
          <w:lang w:val="en-GB"/>
        </w:rPr>
        <w:t xml:space="preserve"> (Crino et al., 2024), increasing CORT concentration in eggs by approximately 2 standard deviations above the mean natural concentration. After the hormone treatment, eggs were incubated in one of the two previously mentioned temperature regimes (</w:t>
      </w:r>
      <w:r w:rsidR="00F930CD" w:rsidRPr="00552939">
        <w:rPr>
          <w:rFonts w:cs="Times New Roman"/>
          <w:bCs/>
          <w:iCs/>
          <w:lang w:val="en-GB"/>
        </w:rPr>
        <w:t>c</w:t>
      </w:r>
      <w:r w:rsidR="00F930CD" w:rsidRPr="00552939">
        <w:rPr>
          <w:rFonts w:cs="Times New Roman"/>
          <w:iCs/>
          <w:lang w:val="en-GB"/>
        </w:rPr>
        <w:t xml:space="preserve">old or </w:t>
      </w:r>
      <w:r w:rsidR="00F930CD" w:rsidRPr="00552939">
        <w:rPr>
          <w:rFonts w:cs="Times New Roman"/>
          <w:bCs/>
          <w:iCs/>
          <w:lang w:val="en-GB"/>
        </w:rPr>
        <w:t>h</w:t>
      </w:r>
      <w:r w:rsidR="00F930CD" w:rsidRPr="00552939">
        <w:rPr>
          <w:rFonts w:cs="Times New Roman"/>
          <w:iCs/>
          <w:lang w:val="en-GB"/>
        </w:rPr>
        <w:t>ot</w:t>
      </w:r>
      <w:r w:rsidR="00F930CD" w:rsidRPr="00552939">
        <w:rPr>
          <w:rFonts w:cs="Times New Roman"/>
          <w:lang w:val="en-GB"/>
        </w:rPr>
        <w:t xml:space="preserve">) until </w:t>
      </w:r>
      <w:r w:rsidR="00F930CD" w:rsidRPr="00552939">
        <w:rPr>
          <w:rFonts w:cs="Times New Roman"/>
          <w:lang w:val="en-GB"/>
        </w:rPr>
        <w:lastRenderedPageBreak/>
        <w:t>hatching. These temperatures represent the upper and lower limit</w:t>
      </w:r>
      <w:r w:rsidR="00F930CD" w:rsidRPr="00552939">
        <w:rPr>
          <w:rFonts w:cs="Times New Roman"/>
          <w:bCs/>
          <w:i/>
          <w:lang w:val="en-GB"/>
        </w:rPr>
        <w:t>s</w:t>
      </w:r>
      <w:r w:rsidR="00F930CD" w:rsidRPr="00552939">
        <w:rPr>
          <w:rFonts w:cs="Times New Roman"/>
          <w:lang w:val="en-GB"/>
        </w:rPr>
        <w:t xml:space="preserve"> of the natural incubation temperatures (Cheetham et al., 2011; Qualls &amp; Shine, 2000).</w:t>
      </w:r>
    </w:p>
    <w:p w14:paraId="7B748BDC" w14:textId="06216F61" w:rsidR="00F930CD" w:rsidRPr="00552939" w:rsidRDefault="00F930CD" w:rsidP="007B1AD5">
      <w:pPr>
        <w:pStyle w:val="Heading4"/>
        <w:spacing w:line="360" w:lineRule="auto"/>
        <w:jc w:val="both"/>
        <w:rPr>
          <w:rFonts w:cs="Times New Roman"/>
          <w:i w:val="0"/>
          <w:color w:val="auto"/>
          <w:lang w:val="en-GB"/>
        </w:rPr>
      </w:pPr>
      <w:r w:rsidRPr="00552939">
        <w:rPr>
          <w:rFonts w:eastAsiaTheme="minorHAnsi" w:cs="Times New Roman"/>
          <w:bCs w:val="0"/>
          <w:i w:val="0"/>
          <w:color w:val="auto"/>
          <w:lang w:val="en-GB"/>
        </w:rPr>
        <w:tab/>
      </w:r>
      <w:r w:rsidRPr="00552939">
        <w:rPr>
          <w:rFonts w:cs="Times New Roman"/>
          <w:i w:val="0"/>
          <w:color w:val="auto"/>
          <w:lang w:val="en-GB"/>
        </w:rPr>
        <w:t>We counterbalanced the number of eggs assigned to each hormone and temperature treatment using a partial split-clutch design. We assigned at least one egg per clutch to each treatment</w:t>
      </w:r>
      <w:r w:rsidR="00E1301A">
        <w:rPr>
          <w:rFonts w:cs="Times New Roman"/>
          <w:i w:val="0"/>
          <w:color w:val="auto"/>
          <w:lang w:val="en-GB"/>
        </w:rPr>
        <w:t xml:space="preserve"> and </w:t>
      </w:r>
      <w:r w:rsidRPr="00552939">
        <w:rPr>
          <w:rFonts w:cs="Times New Roman"/>
          <w:i w:val="0"/>
          <w:color w:val="auto"/>
          <w:lang w:val="en-GB"/>
        </w:rPr>
        <w:t xml:space="preserve">the remaining eggs were randomly assigned to one of the treatments. When the eggs per clutch </w:t>
      </w:r>
      <w:r w:rsidRPr="00552939">
        <w:rPr>
          <w:rFonts w:eastAsiaTheme="minorHAnsi" w:cs="Times New Roman"/>
          <w:bCs w:val="0"/>
          <w:i w:val="0"/>
          <w:color w:val="auto"/>
          <w:lang w:val="en-GB"/>
        </w:rPr>
        <w:t>were</w:t>
      </w:r>
      <w:r w:rsidRPr="00552939">
        <w:rPr>
          <w:rFonts w:cs="Times New Roman"/>
          <w:i w:val="0"/>
          <w:color w:val="auto"/>
          <w:lang w:val="en-GB"/>
        </w:rPr>
        <w:t xml:space="preserve"> less than four eggs, we assigned each egg randomly to one of the treatments. The final total number of clutches per species is included in </w:t>
      </w:r>
      <w:r w:rsidRPr="00552939">
        <w:rPr>
          <w:rFonts w:eastAsiaTheme="minorHAnsi" w:cs="Times New Roman"/>
          <w:bCs w:val="0"/>
          <w:i w:val="0"/>
          <w:color w:val="auto"/>
          <w:lang w:val="en-GB"/>
        </w:rPr>
        <w:t xml:space="preserve">the </w:t>
      </w:r>
      <w:r w:rsidRPr="00552939">
        <w:rPr>
          <w:rFonts w:cs="Times New Roman"/>
          <w:i w:val="0"/>
          <w:color w:val="auto"/>
          <w:lang w:val="en-GB"/>
        </w:rPr>
        <w:t>Results.</w:t>
      </w:r>
      <w:r w:rsidRPr="00552939">
        <w:rPr>
          <w:rFonts w:eastAsiaTheme="minorHAnsi" w:cs="Times New Roman"/>
          <w:bCs w:val="0"/>
          <w:i w:val="0"/>
          <w:iCs/>
          <w:color w:val="auto"/>
          <w:lang w:val="en-GB"/>
        </w:rPr>
        <w:t xml:space="preserve"> </w:t>
      </w:r>
    </w:p>
    <w:p w14:paraId="1018DADC" w14:textId="4202AB5B" w:rsidR="00F96019" w:rsidRDefault="00ED1016" w:rsidP="007B1AD5">
      <w:pPr>
        <w:pStyle w:val="Heading4"/>
        <w:spacing w:line="360" w:lineRule="auto"/>
        <w:jc w:val="both"/>
        <w:rPr>
          <w:rFonts w:cs="Times New Roman"/>
          <w:lang w:val="en-GB"/>
        </w:rPr>
      </w:pPr>
      <w:r w:rsidRPr="00552939">
        <w:rPr>
          <w:rFonts w:cs="Times New Roman"/>
          <w:i w:val="0"/>
          <w:iCs/>
          <w:lang w:val="en-GB"/>
        </w:rPr>
        <w:t>&lt;H2&gt;</w:t>
      </w:r>
      <w:r w:rsidRPr="00552939">
        <w:rPr>
          <w:rFonts w:cs="Times New Roman"/>
          <w:lang w:val="en-GB"/>
        </w:rPr>
        <w:t>Quantifying Behavioural Flexibility</w:t>
      </w:r>
    </w:p>
    <w:p w14:paraId="533C5A12" w14:textId="77777777" w:rsidR="002E3DD4" w:rsidRPr="00552939" w:rsidRDefault="002E3DD4" w:rsidP="00552939">
      <w:pPr>
        <w:pStyle w:val="BodyText"/>
        <w:rPr>
          <w:lang w:val="en-GB"/>
        </w:rPr>
      </w:pPr>
    </w:p>
    <w:p w14:paraId="60AEEC1D" w14:textId="34E01072" w:rsidR="00ED0AED" w:rsidRPr="00552939" w:rsidRDefault="00ED0AED" w:rsidP="007B1AD5">
      <w:pPr>
        <w:pStyle w:val="FirstParagraph"/>
        <w:spacing w:after="0" w:line="360" w:lineRule="auto"/>
        <w:jc w:val="both"/>
        <w:rPr>
          <w:rFonts w:cs="Times New Roman"/>
          <w:lang w:val="en-GB"/>
        </w:rPr>
      </w:pPr>
      <w:r w:rsidRPr="00552939">
        <w:rPr>
          <w:rFonts w:cs="Times New Roman"/>
          <w:lang w:val="en-GB"/>
        </w:rPr>
        <w:tab/>
        <w:t>The learning test was divided into three main phases: a habituation phase where lizards had to learn to eat a frozen</w:t>
      </w:r>
      <w:r w:rsidR="00B001E1">
        <w:rPr>
          <w:rFonts w:cs="Times New Roman"/>
          <w:lang w:val="en-GB"/>
        </w:rPr>
        <w:t>–</w:t>
      </w:r>
      <w:r w:rsidRPr="00552939">
        <w:rPr>
          <w:rFonts w:cs="Times New Roman"/>
          <w:lang w:val="en-GB"/>
        </w:rPr>
        <w:t xml:space="preserve">thawed cricket from white </w:t>
      </w:r>
      <w:r w:rsidR="006D3BDA" w:rsidRPr="00552939">
        <w:rPr>
          <w:rFonts w:cs="Times New Roman"/>
          <w:lang w:val="en-GB"/>
        </w:rPr>
        <w:t>3-dimensional (</w:t>
      </w:r>
      <w:r w:rsidRPr="00552939">
        <w:rPr>
          <w:rFonts w:cs="Times New Roman"/>
          <w:lang w:val="en-GB"/>
        </w:rPr>
        <w:t>3D</w:t>
      </w:r>
      <w:r w:rsidR="006D3BDA" w:rsidRPr="00552939">
        <w:rPr>
          <w:rFonts w:cs="Times New Roman"/>
          <w:lang w:val="en-GB"/>
        </w:rPr>
        <w:t>)</w:t>
      </w:r>
      <w:r w:rsidRPr="00552939">
        <w:rPr>
          <w:rFonts w:cs="Times New Roman"/>
          <w:lang w:val="en-GB"/>
        </w:rPr>
        <w:t>-printed polylactic acid ramps (9 L × 4 W × 5 H cm); a colour association task where lizards had to associate the food reward with one of two colours (red or blue</w:t>
      </w:r>
      <w:r w:rsidR="006B6A2E">
        <w:rPr>
          <w:rFonts w:cs="Times New Roman"/>
          <w:lang w:val="en-GB"/>
        </w:rPr>
        <w:t xml:space="preserve">; </w:t>
      </w:r>
      <w:r w:rsidRPr="00552939">
        <w:rPr>
          <w:rFonts w:cs="Times New Roman"/>
          <w:lang w:val="en-GB"/>
        </w:rPr>
        <w:t>Fig. 1 associative task); and finally, to quantify behavioural flexibility, we reversed the previously trained colour (red or blue) so that the lizards needed to learn to associate the food with the opposite colour (Fig. 1 reversal task).</w:t>
      </w:r>
    </w:p>
    <w:p w14:paraId="31A510D8" w14:textId="01DAADA4" w:rsidR="00ED0AED" w:rsidRPr="00552939" w:rsidRDefault="00ED0AED" w:rsidP="007B1AD5">
      <w:pPr>
        <w:pStyle w:val="FirstParagraph"/>
        <w:spacing w:after="0" w:line="360" w:lineRule="auto"/>
        <w:jc w:val="both"/>
        <w:rPr>
          <w:rFonts w:cs="Times New Roman"/>
          <w:lang w:val="en-GB"/>
        </w:rPr>
      </w:pPr>
      <w:r w:rsidRPr="00552939">
        <w:rPr>
          <w:rFonts w:cs="Times New Roman"/>
          <w:lang w:val="en-GB"/>
        </w:rPr>
        <w:tab/>
        <w:t xml:space="preserve">The habituation phase was divided into three stages: in the first stage, the reward, a small, frozen cricket, </w:t>
      </w:r>
      <w:r w:rsidRPr="00552939">
        <w:rPr>
          <w:rFonts w:cs="Times New Roman"/>
          <w:i/>
          <w:iCs/>
          <w:lang w:val="en-GB"/>
        </w:rPr>
        <w:t>A. domestica</w:t>
      </w:r>
      <w:r w:rsidRPr="00552939">
        <w:rPr>
          <w:rFonts w:cs="Times New Roman"/>
          <w:lang w:val="en-GB"/>
        </w:rPr>
        <w:t>, was placed in an opaque petri dish (3D × 1.6 H cm</w:t>
      </w:r>
      <w:r w:rsidR="006B6A2E">
        <w:rPr>
          <w:rFonts w:cs="Times New Roman"/>
          <w:lang w:val="en-GB"/>
        </w:rPr>
        <w:t xml:space="preserve">; </w:t>
      </w:r>
      <w:r w:rsidRPr="00552939">
        <w:rPr>
          <w:rFonts w:cs="Times New Roman"/>
          <w:lang w:val="en-GB"/>
        </w:rPr>
        <w:t xml:space="preserve">Fig. 1 habituation phase, stage 1); in the second stage, the petri dish with the cricket was placed on top of the white 3D-printed ramps (Fig. 1 habituation phase, stage 2); and in the third stage, the cricket was left inside a well (3D × 1.75 H cm) on top of the ramp (Fig. 1 habituation phase, stage 3). Trials in every stage lasted </w:t>
      </w:r>
      <w:r w:rsidR="006F4481">
        <w:rPr>
          <w:rFonts w:cs="Times New Roman"/>
          <w:lang w:val="en-GB"/>
        </w:rPr>
        <w:t>1</w:t>
      </w:r>
      <w:r w:rsidR="006F4481" w:rsidRPr="00552939">
        <w:rPr>
          <w:rFonts w:cs="Times New Roman"/>
          <w:lang w:val="en-GB"/>
        </w:rPr>
        <w:t xml:space="preserve"> </w:t>
      </w:r>
      <w:r w:rsidRPr="00552939">
        <w:rPr>
          <w:rFonts w:cs="Times New Roman"/>
          <w:lang w:val="en-GB"/>
        </w:rPr>
        <w:t>h, beginning when the feeding block (petri dish, ramp</w:t>
      </w:r>
      <w:r w:rsidR="00E1301A">
        <w:rPr>
          <w:rFonts w:cs="Times New Roman"/>
          <w:lang w:val="en-GB"/>
        </w:rPr>
        <w:t xml:space="preserve"> or </w:t>
      </w:r>
      <w:r w:rsidRPr="00552939">
        <w:rPr>
          <w:rFonts w:cs="Times New Roman"/>
          <w:lang w:val="en-GB"/>
        </w:rPr>
        <w:t xml:space="preserve">both) was placed inside the enclosure and finishing when we took the feeding block away. We recorded whether the cricket had been consumed or not, and we considered a stage complete </w:t>
      </w:r>
      <w:r w:rsidR="006D3BDA" w:rsidRPr="00552939">
        <w:rPr>
          <w:rFonts w:cs="Times New Roman"/>
          <w:lang w:val="en-GB"/>
        </w:rPr>
        <w:t>when</w:t>
      </w:r>
      <w:r w:rsidRPr="00552939">
        <w:rPr>
          <w:rFonts w:cs="Times New Roman"/>
          <w:lang w:val="en-GB"/>
        </w:rPr>
        <w:t xml:space="preserve"> the lizards ate the crickets in at least five out of six trials. This phase lasted 38 days, and only in one case a lizard did not progress to the next phase because it did not pass the acquisition criteria.</w:t>
      </w:r>
    </w:p>
    <w:p w14:paraId="2483EF0F" w14:textId="4E900FC8" w:rsidR="00ED0AED" w:rsidRPr="00552939" w:rsidRDefault="00ED0AED" w:rsidP="007B1AD5">
      <w:pPr>
        <w:pStyle w:val="FirstParagraph"/>
        <w:spacing w:after="0" w:line="360" w:lineRule="auto"/>
        <w:jc w:val="both"/>
        <w:rPr>
          <w:rFonts w:cs="Times New Roman"/>
          <w:lang w:val="en-GB"/>
        </w:rPr>
      </w:pPr>
      <w:r w:rsidRPr="00552939">
        <w:rPr>
          <w:rFonts w:cs="Times New Roman"/>
          <w:lang w:val="en-GB"/>
        </w:rPr>
        <w:tab/>
        <w:t>In the colour association (associative task in Fig. 1) and reversal (reversal task in Fig. 1b), we used three ramps that were identical in shape and size but different in colour. The colours of these ramps were green, red</w:t>
      </w:r>
      <w:r w:rsidR="00E1301A">
        <w:rPr>
          <w:rFonts w:cs="Times New Roman"/>
          <w:lang w:val="en-GB"/>
        </w:rPr>
        <w:t xml:space="preserve"> and </w:t>
      </w:r>
      <w:r w:rsidRPr="00552939">
        <w:rPr>
          <w:rFonts w:cs="Times New Roman"/>
          <w:lang w:val="en-GB"/>
        </w:rPr>
        <w:t xml:space="preserve">blue, as previous studies demonstrate that squamates can </w:t>
      </w:r>
      <w:r w:rsidRPr="00552939">
        <w:rPr>
          <w:rFonts w:cs="Times New Roman"/>
          <w:lang w:val="en-GB"/>
        </w:rPr>
        <w:lastRenderedPageBreak/>
        <w:t>discriminate between these colours (Baden &amp; Osorio, 2019). However, to control for potential colour biases, we assigned one group of lizards within each treatment to associate food in the blue ramp followed by the red ramp in the reversal, while in the other group, the order was reversed. As in the last stage of the habituation phase, we placed the cricket inside the wells of the ramps, but then two of them were covered with 3D-printed lids (3D × 0.5 H cm) so prey was only accessible on one ramp. The food reward was placed on all three ramps to avoid lizards using prey chemical cues that were released in the closed wells through a series of small holes on the top of the lids. In all trials, the position of the feeders was changed randomly to ensure subjects were using colour rather than spatial cues for the association. Lizards were tested in the association task once a day for 35 days and once a day for 40 days in the reversal.</w:t>
      </w:r>
    </w:p>
    <w:p w14:paraId="7476DBF3" w14:textId="3E5274B6" w:rsidR="00ED0AED" w:rsidRPr="00552939" w:rsidRDefault="00ED0AED" w:rsidP="0089257D">
      <w:pPr>
        <w:pStyle w:val="FirstParagraph"/>
        <w:spacing w:line="360" w:lineRule="auto"/>
        <w:rPr>
          <w:rFonts w:cs="Times New Roman"/>
          <w:lang w:val="en-GB"/>
        </w:rPr>
      </w:pPr>
      <w:r w:rsidRPr="00552939">
        <w:rPr>
          <w:rFonts w:cs="Times New Roman"/>
          <w:lang w:val="en-GB"/>
        </w:rPr>
        <w:tab/>
        <w:t>The full experiment was performed between 6</w:t>
      </w:r>
      <w:r w:rsidR="006D3BDA" w:rsidRPr="00552939">
        <w:rPr>
          <w:rFonts w:cs="Times New Roman"/>
          <w:lang w:val="en-GB"/>
        </w:rPr>
        <w:t xml:space="preserve"> </w:t>
      </w:r>
      <w:r w:rsidRPr="00552939">
        <w:rPr>
          <w:rFonts w:cs="Times New Roman"/>
          <w:lang w:val="en-GB"/>
        </w:rPr>
        <w:t>March and 26</w:t>
      </w:r>
      <w:r w:rsidR="006D3BDA" w:rsidRPr="00552939">
        <w:rPr>
          <w:rFonts w:cs="Times New Roman"/>
          <w:lang w:val="en-GB"/>
        </w:rPr>
        <w:t xml:space="preserve"> </w:t>
      </w:r>
      <w:r w:rsidRPr="00552939">
        <w:rPr>
          <w:rFonts w:cs="Times New Roman"/>
          <w:lang w:val="en-GB"/>
        </w:rPr>
        <w:t xml:space="preserve">June 2023. </w:t>
      </w:r>
      <w:r w:rsidR="006F4481">
        <w:rPr>
          <w:rFonts w:cs="Times New Roman"/>
          <w:lang w:val="en-GB"/>
        </w:rPr>
        <w:t>W</w:t>
      </w:r>
      <w:r w:rsidR="006D3BDA" w:rsidRPr="00552939">
        <w:rPr>
          <w:rFonts w:cs="Times New Roman"/>
          <w:lang w:val="en-GB"/>
        </w:rPr>
        <w:t>e conducted tests between 1100 and 1200 hours when the lizards were active.</w:t>
      </w:r>
      <w:r w:rsidRPr="00552939">
        <w:rPr>
          <w:rFonts w:cs="Times New Roman"/>
          <w:lang w:val="en-GB"/>
        </w:rPr>
        <w:t xml:space="preserve"> Trials in the learning phases (colour associative task and reversal tasks) were recorded with different CCTV systems, always using the same camera per individual. We recorded whether the animal chose the correct ramp first or not. We considered that a choice was made </w:t>
      </w:r>
      <w:r w:rsidR="006D3BDA" w:rsidRPr="00552939">
        <w:rPr>
          <w:rFonts w:cs="Times New Roman"/>
          <w:lang w:val="en-GB"/>
        </w:rPr>
        <w:t>when</w:t>
      </w:r>
      <w:r w:rsidRPr="00552939">
        <w:rPr>
          <w:rFonts w:cs="Times New Roman"/>
          <w:lang w:val="en-GB"/>
        </w:rPr>
        <w:t xml:space="preserve"> the head of the lizard was inside the well of one of the ramps. We considered a trial failed </w:t>
      </w:r>
      <w:r w:rsidR="006D3BDA" w:rsidRPr="00552939">
        <w:rPr>
          <w:rFonts w:cs="Times New Roman"/>
          <w:lang w:val="en-GB"/>
        </w:rPr>
        <w:t>when</w:t>
      </w:r>
      <w:r w:rsidRPr="00552939">
        <w:rPr>
          <w:rFonts w:cs="Times New Roman"/>
          <w:lang w:val="en-GB"/>
        </w:rPr>
        <w:t xml:space="preserve"> there was no choice in </w:t>
      </w:r>
      <w:r w:rsidR="006D3BDA" w:rsidRPr="00552939">
        <w:rPr>
          <w:rFonts w:cs="Times New Roman"/>
          <w:lang w:val="en-GB"/>
        </w:rPr>
        <w:t xml:space="preserve">1 </w:t>
      </w:r>
      <w:r w:rsidRPr="00552939">
        <w:rPr>
          <w:rFonts w:cs="Times New Roman"/>
          <w:lang w:val="en-GB"/>
        </w:rPr>
        <w:t>h of recording. Those trials were scored as NA. Here, we analysed the data of the reversal task as a measure of behavioural flexibility (Brown &amp; Tait, 2010).</w:t>
      </w:r>
    </w:p>
    <w:p w14:paraId="55A41100" w14:textId="5424B7DF" w:rsidR="00ED0AED" w:rsidRDefault="00ED0AED" w:rsidP="007B1AD5">
      <w:pPr>
        <w:spacing w:after="0" w:line="360" w:lineRule="auto"/>
        <w:jc w:val="both"/>
        <w:rPr>
          <w:rFonts w:ascii="Times New Roman" w:hAnsi="Times New Roman" w:cs="Times New Roman"/>
          <w:i/>
          <w:iCs/>
          <w:lang w:val="en-GB"/>
        </w:rPr>
      </w:pPr>
      <w:r w:rsidRPr="00C75D4F">
        <w:rPr>
          <w:rFonts w:ascii="Times New Roman" w:hAnsi="Times New Roman" w:cs="Times New Roman"/>
        </w:rPr>
        <w:t>&lt;H2&gt;</w:t>
      </w:r>
      <w:r w:rsidRPr="00C75D4F">
        <w:rPr>
          <w:rFonts w:ascii="Times New Roman" w:hAnsi="Times New Roman" w:cs="Times New Roman"/>
          <w:i/>
        </w:rPr>
        <w:t xml:space="preserve">Statistical </w:t>
      </w:r>
      <w:r w:rsidRPr="00C75D4F">
        <w:rPr>
          <w:rFonts w:ascii="Times New Roman" w:hAnsi="Times New Roman" w:cs="Times New Roman"/>
          <w:i/>
          <w:iCs/>
        </w:rPr>
        <w:t>Analyses</w:t>
      </w:r>
    </w:p>
    <w:p w14:paraId="16A2895F" w14:textId="77777777" w:rsidR="002E3DD4" w:rsidRPr="00552939" w:rsidRDefault="002E3DD4" w:rsidP="007B1AD5">
      <w:pPr>
        <w:spacing w:after="0" w:line="360" w:lineRule="auto"/>
        <w:jc w:val="both"/>
        <w:rPr>
          <w:rFonts w:ascii="Times New Roman" w:hAnsi="Times New Roman" w:cs="Times New Roman"/>
          <w:i/>
          <w:lang w:val="en-GB"/>
        </w:rPr>
      </w:pPr>
    </w:p>
    <w:p w14:paraId="27D95233" w14:textId="06C2F502" w:rsidR="00ED0AED" w:rsidRPr="00552939" w:rsidRDefault="00ED0AED" w:rsidP="007B1AD5">
      <w:pPr>
        <w:spacing w:after="0" w:line="360" w:lineRule="auto"/>
        <w:jc w:val="both"/>
        <w:rPr>
          <w:rFonts w:ascii="Times New Roman" w:hAnsi="Times New Roman" w:cs="Times New Roman"/>
          <w:lang w:val="en-GB"/>
        </w:rPr>
      </w:pPr>
      <w:r w:rsidRPr="00552939">
        <w:rPr>
          <w:rFonts w:ascii="Times New Roman" w:hAnsi="Times New Roman" w:cs="Times New Roman"/>
          <w:b/>
          <w:bCs/>
          <w:lang w:val="en-GB"/>
        </w:rPr>
        <w:tab/>
      </w:r>
      <w:r w:rsidRPr="00552939">
        <w:rPr>
          <w:rFonts w:ascii="Times New Roman" w:hAnsi="Times New Roman" w:cs="Times New Roman"/>
          <w:lang w:val="en-GB"/>
        </w:rPr>
        <w:t>We performed the analyses for each species separately. We fitted two different Bayesian multilevel models using the brm function from the brms package (Bürkner, 2017) using an R extension (version 2.8.2</w:t>
      </w:r>
      <w:r w:rsidR="006B6A2E">
        <w:rPr>
          <w:rFonts w:ascii="Times New Roman" w:hAnsi="Times New Roman" w:cs="Times New Roman"/>
          <w:lang w:val="en-GB"/>
        </w:rPr>
        <w:t xml:space="preserve">; </w:t>
      </w:r>
      <w:r w:rsidRPr="00552939">
        <w:rPr>
          <w:rFonts w:ascii="Times New Roman" w:hAnsi="Times New Roman" w:cs="Times New Roman"/>
          <w:lang w:val="en-GB"/>
        </w:rPr>
        <w:t>R Core Team, 2021). We ran four parallel MCMC chains of 3000 iterations for each model, with a warmup period of 1000 iterations. We modelled correct choices [correct (1) or not (0)] as the response variable and trial, hormone (CORT versus control)</w:t>
      </w:r>
      <w:r w:rsidR="006D3BDA" w:rsidRPr="00552939">
        <w:rPr>
          <w:rFonts w:ascii="Times New Roman" w:hAnsi="Times New Roman" w:cs="Times New Roman"/>
          <w:lang w:val="en-GB"/>
        </w:rPr>
        <w:t xml:space="preserve"> and</w:t>
      </w:r>
      <w:r w:rsidRPr="00552939">
        <w:rPr>
          <w:rFonts w:ascii="Times New Roman" w:hAnsi="Times New Roman" w:cs="Times New Roman"/>
          <w:lang w:val="en-GB"/>
        </w:rPr>
        <w:t xml:space="preserve"> incubation temperature (cold versus hot), along with the three-way interaction between trial, hormone</w:t>
      </w:r>
      <w:r w:rsidR="00E1301A">
        <w:rPr>
          <w:rFonts w:ascii="Times New Roman" w:hAnsi="Times New Roman" w:cs="Times New Roman"/>
          <w:lang w:val="en-GB"/>
        </w:rPr>
        <w:t xml:space="preserve"> and </w:t>
      </w:r>
      <w:r w:rsidRPr="00552939">
        <w:rPr>
          <w:rFonts w:ascii="Times New Roman" w:hAnsi="Times New Roman" w:cs="Times New Roman"/>
          <w:lang w:val="en-GB"/>
        </w:rPr>
        <w:t>temperature</w:t>
      </w:r>
      <w:r w:rsidR="006F4481">
        <w:rPr>
          <w:rFonts w:ascii="Times New Roman" w:hAnsi="Times New Roman" w:cs="Times New Roman"/>
          <w:lang w:val="en-GB"/>
        </w:rPr>
        <w:t xml:space="preserve"> as predictors</w:t>
      </w:r>
      <w:r w:rsidRPr="00552939">
        <w:rPr>
          <w:rFonts w:ascii="Times New Roman" w:hAnsi="Times New Roman" w:cs="Times New Roman"/>
          <w:lang w:val="en-GB"/>
        </w:rPr>
        <w:t>. If early environments impact learning</w:t>
      </w:r>
      <w:r w:rsidRPr="00552939">
        <w:rPr>
          <w:rFonts w:ascii="Times New Roman" w:hAnsi="Times New Roman" w:cs="Times New Roman"/>
          <w:b/>
          <w:bCs/>
          <w:lang w:val="en-GB"/>
        </w:rPr>
        <w:t>,</w:t>
      </w:r>
      <w:r w:rsidRPr="00552939">
        <w:rPr>
          <w:rFonts w:ascii="Times New Roman" w:hAnsi="Times New Roman" w:cs="Times New Roman"/>
          <w:lang w:val="en-GB"/>
        </w:rPr>
        <w:t xml:space="preserve"> then we would predict that the rate of learning (i.e. trial slope) varies by treatment as captured by the interactions. The error structure was modelled using a Bernoulli distribution with a logit link function </w:t>
      </w:r>
      <w:r w:rsidR="006F4481">
        <w:rPr>
          <w:rFonts w:ascii="Times New Roman" w:hAnsi="Times New Roman" w:cs="Times New Roman"/>
          <w:lang w:val="en-GB"/>
        </w:rPr>
        <w:t>[</w:t>
      </w:r>
      <w:r w:rsidRPr="00552939">
        <w:rPr>
          <w:rFonts w:ascii="Times New Roman" w:hAnsi="Times New Roman" w:cs="Times New Roman"/>
          <w:lang w:val="en-GB"/>
        </w:rPr>
        <w:t xml:space="preserve">family = </w:t>
      </w:r>
      <w:proofErr w:type="gramStart"/>
      <w:r w:rsidRPr="00552939">
        <w:rPr>
          <w:rFonts w:ascii="Times New Roman" w:hAnsi="Times New Roman" w:cs="Times New Roman"/>
          <w:lang w:val="en-GB"/>
        </w:rPr>
        <w:t>Bernoulli</w:t>
      </w:r>
      <w:r w:rsidR="006F4481">
        <w:rPr>
          <w:rFonts w:ascii="Times New Roman" w:hAnsi="Times New Roman" w:cs="Times New Roman"/>
          <w:b/>
          <w:bCs/>
          <w:lang w:val="en-GB"/>
        </w:rPr>
        <w:t>(</w:t>
      </w:r>
      <w:proofErr w:type="gramEnd"/>
      <w:r w:rsidRPr="00552939">
        <w:rPr>
          <w:rFonts w:ascii="Times New Roman" w:hAnsi="Times New Roman" w:cs="Times New Roman"/>
          <w:lang w:val="en-GB"/>
        </w:rPr>
        <w:t>link = ‘logit’)</w:t>
      </w:r>
      <w:r w:rsidR="006F4481">
        <w:rPr>
          <w:rFonts w:ascii="Times New Roman" w:hAnsi="Times New Roman" w:cs="Times New Roman"/>
          <w:lang w:val="en-GB"/>
        </w:rPr>
        <w:t>]</w:t>
      </w:r>
      <w:r w:rsidRPr="00552939">
        <w:rPr>
          <w:rFonts w:ascii="Times New Roman" w:hAnsi="Times New Roman" w:cs="Times New Roman"/>
          <w:lang w:val="en-GB"/>
        </w:rPr>
        <w:t xml:space="preserve">. We included a random intercept and slope (trial) for </w:t>
      </w:r>
      <w:r w:rsidRPr="00552939">
        <w:rPr>
          <w:rFonts w:ascii="Times New Roman" w:hAnsi="Times New Roman" w:cs="Times New Roman"/>
          <w:lang w:val="en-GB"/>
        </w:rPr>
        <w:lastRenderedPageBreak/>
        <w:t xml:space="preserve">each lizard in our models. We also incorporated the clutch identity as a random factor. </w:t>
      </w:r>
      <w:r w:rsidRPr="00552939">
        <w:rPr>
          <w:rFonts w:ascii="Times New Roman" w:hAnsi="Times New Roman" w:cs="Times New Roman"/>
          <w:i/>
          <w:lang w:val="en-GB"/>
        </w:rPr>
        <w:t>L. delicata</w:t>
      </w:r>
      <w:r w:rsidRPr="00552939">
        <w:rPr>
          <w:rFonts w:ascii="Times New Roman" w:hAnsi="Times New Roman" w:cs="Times New Roman"/>
          <w:lang w:val="en-GB"/>
        </w:rPr>
        <w:t xml:space="preserve"> lays one clutch per year, while </w:t>
      </w:r>
      <w:r w:rsidRPr="00552939">
        <w:rPr>
          <w:rFonts w:ascii="Times New Roman" w:hAnsi="Times New Roman" w:cs="Times New Roman"/>
          <w:i/>
          <w:lang w:val="en-GB"/>
        </w:rPr>
        <w:t>L. guichenoti</w:t>
      </w:r>
      <w:r w:rsidRPr="00552939">
        <w:rPr>
          <w:rFonts w:ascii="Times New Roman" w:hAnsi="Times New Roman" w:cs="Times New Roman"/>
          <w:lang w:val="en-GB"/>
        </w:rPr>
        <w:t xml:space="preserve"> lays two (Chapple et al., 2011, </w:t>
      </w:r>
      <w:r w:rsidR="00960C81" w:rsidRPr="00552939">
        <w:rPr>
          <w:rFonts w:ascii="Times New Roman" w:hAnsi="Times New Roman" w:cs="Times New Roman"/>
          <w:lang w:val="en-GB"/>
        </w:rPr>
        <w:t>201</w:t>
      </w:r>
      <w:r w:rsidR="00960C81">
        <w:rPr>
          <w:rFonts w:ascii="Times New Roman" w:hAnsi="Times New Roman" w:cs="Times New Roman"/>
          <w:lang w:val="en-GB"/>
        </w:rPr>
        <w:t>5</w:t>
      </w:r>
      <w:r w:rsidRPr="00552939">
        <w:rPr>
          <w:rFonts w:ascii="Times New Roman" w:hAnsi="Times New Roman" w:cs="Times New Roman"/>
          <w:lang w:val="en-GB"/>
        </w:rPr>
        <w:t>). Since eggs were collected during half of the breeding season, clutches likely come from different mothers. Additionally, previous research has shown that clutches are generally sired by a single male, but sperm storage can occur (Kar et al., 2024). Given our partial split-clutch design and the fact that maternal effects are expected to be stronger than paternal effects in these species, including the clutch as a random factor should account for the effects of parental identity.</w:t>
      </w:r>
    </w:p>
    <w:p w14:paraId="5CEEFF2B" w14:textId="397FC75F" w:rsidR="00ED0AED" w:rsidRPr="00552939" w:rsidRDefault="00ED0AED" w:rsidP="007B1AD5">
      <w:pPr>
        <w:spacing w:after="0" w:line="360" w:lineRule="auto"/>
        <w:jc w:val="both"/>
        <w:rPr>
          <w:rFonts w:ascii="Times New Roman" w:hAnsi="Times New Roman" w:cs="Times New Roman"/>
          <w:lang w:val="en-GB"/>
        </w:rPr>
      </w:pPr>
      <w:r w:rsidRPr="00552939">
        <w:rPr>
          <w:rFonts w:ascii="Times New Roman" w:hAnsi="Times New Roman" w:cs="Times New Roman"/>
          <w:b/>
          <w:bCs/>
          <w:lang w:val="en-GB"/>
        </w:rPr>
        <w:tab/>
      </w:r>
      <w:r w:rsidRPr="00552939">
        <w:rPr>
          <w:rFonts w:ascii="Times New Roman" w:hAnsi="Times New Roman" w:cs="Times New Roman"/>
          <w:lang w:val="en-GB"/>
        </w:rPr>
        <w:t>Learning can also be age-dependent (see Noble et al., 2014), and given that lizards incubated at different temperatures hatch at different times</w:t>
      </w:r>
      <w:r w:rsidRPr="00552939">
        <w:rPr>
          <w:rFonts w:ascii="Times New Roman" w:hAnsi="Times New Roman" w:cs="Times New Roman"/>
          <w:b/>
          <w:bCs/>
          <w:lang w:val="en-GB"/>
        </w:rPr>
        <w:t>,</w:t>
      </w:r>
      <w:r w:rsidRPr="00552939">
        <w:rPr>
          <w:rFonts w:ascii="Times New Roman" w:hAnsi="Times New Roman" w:cs="Times New Roman"/>
          <w:lang w:val="en-GB"/>
        </w:rPr>
        <w:t xml:space="preserve"> we explored the effects of age on learning. Indeed, lizards’ age at the beginning of the experiment ranged from 41</w:t>
      </w:r>
      <w:r w:rsidR="006D3BDA" w:rsidRPr="00552939">
        <w:rPr>
          <w:rFonts w:ascii="Times New Roman" w:hAnsi="Times New Roman" w:cs="Times New Roman"/>
          <w:lang w:val="en-GB"/>
        </w:rPr>
        <w:t>–</w:t>
      </w:r>
      <w:r w:rsidRPr="00552939">
        <w:rPr>
          <w:rFonts w:ascii="Times New Roman" w:hAnsi="Times New Roman" w:cs="Times New Roman"/>
          <w:lang w:val="en-GB"/>
        </w:rPr>
        <w:t xml:space="preserve">148 days old in </w:t>
      </w:r>
      <w:r w:rsidRPr="00552939">
        <w:rPr>
          <w:rFonts w:ascii="Times New Roman" w:hAnsi="Times New Roman" w:cs="Times New Roman"/>
          <w:i/>
          <w:lang w:val="en-GB"/>
        </w:rPr>
        <w:t>L. delicata</w:t>
      </w:r>
      <w:r w:rsidRPr="00552939">
        <w:rPr>
          <w:rFonts w:ascii="Times New Roman" w:hAnsi="Times New Roman" w:cs="Times New Roman"/>
          <w:lang w:val="en-GB"/>
        </w:rPr>
        <w:t xml:space="preserve"> and 48</w:t>
      </w:r>
      <w:r w:rsidR="006D3BDA" w:rsidRPr="00552939">
        <w:rPr>
          <w:rFonts w:ascii="Times New Roman" w:hAnsi="Times New Roman" w:cs="Times New Roman"/>
          <w:lang w:val="en-GB"/>
        </w:rPr>
        <w:t>–</w:t>
      </w:r>
      <w:r w:rsidRPr="00552939">
        <w:rPr>
          <w:rFonts w:ascii="Times New Roman" w:hAnsi="Times New Roman" w:cs="Times New Roman"/>
          <w:lang w:val="en-GB"/>
        </w:rPr>
        <w:t xml:space="preserve">132 in </w:t>
      </w:r>
      <w:r w:rsidRPr="00552939">
        <w:rPr>
          <w:rFonts w:ascii="Times New Roman" w:hAnsi="Times New Roman" w:cs="Times New Roman"/>
          <w:i/>
          <w:lang w:val="en-GB"/>
        </w:rPr>
        <w:t>L. guichenoti</w:t>
      </w:r>
      <w:r w:rsidRPr="00552939">
        <w:rPr>
          <w:rFonts w:ascii="Times New Roman" w:hAnsi="Times New Roman" w:cs="Times New Roman"/>
          <w:lang w:val="en-GB"/>
        </w:rPr>
        <w:t>. However, when this variable was included in the models, we did not find any significant effect of age (see Supplementary Material). As such, we present models without age as a fixed effect.</w:t>
      </w:r>
    </w:p>
    <w:p w14:paraId="619FC69A" w14:textId="497300B2" w:rsidR="00DC36DE" w:rsidRPr="00552939" w:rsidRDefault="00ED0AED" w:rsidP="0089257D">
      <w:pPr>
        <w:spacing w:line="360" w:lineRule="auto"/>
        <w:jc w:val="both"/>
        <w:rPr>
          <w:rFonts w:ascii="Times New Roman" w:hAnsi="Times New Roman" w:cs="Times New Roman"/>
          <w:lang w:val="en-GB"/>
        </w:rPr>
      </w:pPr>
      <w:r w:rsidRPr="00552939">
        <w:rPr>
          <w:rFonts w:ascii="Times New Roman" w:hAnsi="Times New Roman" w:cs="Times New Roman"/>
          <w:b/>
          <w:bCs/>
          <w:lang w:val="en-GB"/>
        </w:rPr>
        <w:tab/>
      </w:r>
      <w:r w:rsidRPr="00552939">
        <w:rPr>
          <w:rFonts w:ascii="Times New Roman" w:hAnsi="Times New Roman" w:cs="Times New Roman"/>
          <w:lang w:val="en-GB"/>
        </w:rPr>
        <w:t xml:space="preserve">We used the posterior distributions of parameters from these models to test for differences in learning rate between treatments and species. Learning slopes were obtained using the ‘trial’ estimates and </w:t>
      </w:r>
      <w:r w:rsidR="00BB183A" w:rsidRPr="00552939">
        <w:rPr>
          <w:rFonts w:ascii="Times New Roman" w:hAnsi="Times New Roman" w:cs="Times New Roman"/>
          <w:lang w:val="en-GB"/>
        </w:rPr>
        <w:t>its interaction</w:t>
      </w:r>
      <w:r w:rsidRPr="00552939">
        <w:rPr>
          <w:rFonts w:ascii="Times New Roman" w:hAnsi="Times New Roman" w:cs="Times New Roman"/>
          <w:lang w:val="en-GB"/>
        </w:rPr>
        <w:t xml:space="preserve"> with hormone and temperature treatments. Slope estimates </w:t>
      </w:r>
      <w:r w:rsidR="00B001E1">
        <w:rPr>
          <w:rFonts w:ascii="Times New Roman" w:hAnsi="Times New Roman" w:cs="Times New Roman"/>
          <w:lang w:val="en-GB"/>
        </w:rPr>
        <w:t>&gt;</w:t>
      </w:r>
      <w:r w:rsidR="006D3BDA" w:rsidRPr="00552939">
        <w:rPr>
          <w:rFonts w:ascii="Times New Roman" w:hAnsi="Times New Roman" w:cs="Times New Roman"/>
          <w:lang w:val="en-GB"/>
        </w:rPr>
        <w:t>0</w:t>
      </w:r>
      <w:r w:rsidRPr="00552939">
        <w:rPr>
          <w:rFonts w:ascii="Times New Roman" w:hAnsi="Times New Roman" w:cs="Times New Roman"/>
          <w:lang w:val="en-GB"/>
        </w:rPr>
        <w:t xml:space="preserve"> </w:t>
      </w:r>
      <w:proofErr w:type="gramStart"/>
      <w:r w:rsidRPr="00552939">
        <w:rPr>
          <w:rFonts w:ascii="Times New Roman" w:hAnsi="Times New Roman" w:cs="Times New Roman"/>
          <w:lang w:val="en-GB"/>
        </w:rPr>
        <w:t>were</w:t>
      </w:r>
      <w:proofErr w:type="gramEnd"/>
      <w:r w:rsidRPr="00552939">
        <w:rPr>
          <w:rFonts w:ascii="Times New Roman" w:hAnsi="Times New Roman" w:cs="Times New Roman"/>
          <w:lang w:val="en-GB"/>
        </w:rPr>
        <w:t xml:space="preserve"> considered as evidence of learning, while those </w:t>
      </w:r>
      <w:r w:rsidR="00E1301A">
        <w:rPr>
          <w:rFonts w:ascii="Times New Roman" w:hAnsi="Times New Roman" w:cs="Times New Roman"/>
          <w:lang w:val="en-GB"/>
        </w:rPr>
        <w:t>≤</w:t>
      </w:r>
      <w:r w:rsidR="006D3BDA" w:rsidRPr="00552939">
        <w:rPr>
          <w:rFonts w:ascii="Times New Roman" w:hAnsi="Times New Roman" w:cs="Times New Roman"/>
          <w:lang w:val="en-GB"/>
        </w:rPr>
        <w:t>0</w:t>
      </w:r>
      <w:r w:rsidRPr="00552939">
        <w:rPr>
          <w:rFonts w:ascii="Times New Roman" w:hAnsi="Times New Roman" w:cs="Times New Roman"/>
          <w:lang w:val="en-GB"/>
        </w:rPr>
        <w:t xml:space="preserve"> were not. p</w:t>
      </w:r>
      <w:r w:rsidRPr="00552939">
        <w:rPr>
          <w:rFonts w:ascii="Times New Roman" w:hAnsi="Times New Roman" w:cs="Times New Roman"/>
          <w:vertAlign w:val="subscript"/>
          <w:lang w:val="en-GB"/>
        </w:rPr>
        <w:t>mcmc</w:t>
      </w:r>
      <w:r w:rsidRPr="00552939">
        <w:rPr>
          <w:rFonts w:ascii="Times New Roman" w:hAnsi="Times New Roman" w:cs="Times New Roman"/>
          <w:lang w:val="en-GB"/>
        </w:rPr>
        <w:t xml:space="preserve"> </w:t>
      </w:r>
      <w:r w:rsidR="006F4481">
        <w:rPr>
          <w:rFonts w:ascii="Times New Roman" w:hAnsi="Times New Roman" w:cs="Times New Roman"/>
          <w:lang w:val="en-GB"/>
        </w:rPr>
        <w:t xml:space="preserve">were used to </w:t>
      </w:r>
      <w:r w:rsidRPr="00552939">
        <w:rPr>
          <w:rFonts w:ascii="Times New Roman" w:hAnsi="Times New Roman" w:cs="Times New Roman"/>
          <w:lang w:val="en-GB"/>
        </w:rPr>
        <w:t xml:space="preserve">test the hypothesis that </w:t>
      </w:r>
      <w:proofErr w:type="gramStart"/>
      <w:r w:rsidRPr="00552939">
        <w:rPr>
          <w:rFonts w:ascii="Times New Roman" w:hAnsi="Times New Roman" w:cs="Times New Roman"/>
          <w:lang w:val="en-GB"/>
        </w:rPr>
        <w:t>slopes</w:t>
      </w:r>
      <w:proofErr w:type="gramEnd"/>
      <w:r w:rsidRPr="00552939">
        <w:rPr>
          <w:rFonts w:ascii="Times New Roman" w:hAnsi="Times New Roman" w:cs="Times New Roman"/>
          <w:lang w:val="en-GB"/>
        </w:rPr>
        <w:t xml:space="preserve"> and slope contrasts are different from zero. We considered an effect statistically significant </w:t>
      </w:r>
      <w:r w:rsidR="006D3BDA" w:rsidRPr="00552939">
        <w:rPr>
          <w:rFonts w:ascii="Times New Roman" w:hAnsi="Times New Roman" w:cs="Times New Roman"/>
          <w:lang w:val="en-GB"/>
        </w:rPr>
        <w:t xml:space="preserve">when </w:t>
      </w:r>
      <w:r w:rsidRPr="00552939">
        <w:rPr>
          <w:rFonts w:ascii="Times New Roman" w:hAnsi="Times New Roman" w:cs="Times New Roman"/>
          <w:lang w:val="en-GB"/>
        </w:rPr>
        <w:t>p</w:t>
      </w:r>
      <w:r w:rsidRPr="00552939">
        <w:rPr>
          <w:rFonts w:ascii="Times New Roman" w:hAnsi="Times New Roman" w:cs="Times New Roman"/>
          <w:vertAlign w:val="subscript"/>
          <w:lang w:val="en-GB"/>
        </w:rPr>
        <w:t>mcmc</w:t>
      </w:r>
      <w:r w:rsidRPr="00552939">
        <w:rPr>
          <w:rFonts w:ascii="Times New Roman" w:hAnsi="Times New Roman" w:cs="Times New Roman"/>
          <w:lang w:val="en-GB"/>
        </w:rPr>
        <w:t xml:space="preserve"> &lt;0.05.</w:t>
      </w:r>
    </w:p>
    <w:p w14:paraId="63ED3E65" w14:textId="5BEE8B99" w:rsidR="00DC36DE" w:rsidRDefault="00ED0AED" w:rsidP="007B1AD5">
      <w:pPr>
        <w:spacing w:after="0" w:line="360" w:lineRule="auto"/>
        <w:rPr>
          <w:rFonts w:ascii="Times New Roman" w:hAnsi="Times New Roman" w:cs="Times New Roman"/>
          <w:i/>
          <w:iCs/>
          <w:lang w:val="en-GB"/>
        </w:rPr>
      </w:pPr>
      <w:r w:rsidRPr="00552939">
        <w:rPr>
          <w:rFonts w:ascii="Times New Roman" w:hAnsi="Times New Roman" w:cs="Times New Roman"/>
          <w:lang w:val="en-GB"/>
        </w:rPr>
        <w:t>&lt;H2&gt;</w:t>
      </w:r>
      <w:r w:rsidRPr="00552939">
        <w:rPr>
          <w:rFonts w:ascii="Times New Roman" w:hAnsi="Times New Roman" w:cs="Times New Roman"/>
          <w:i/>
          <w:lang w:val="en-GB"/>
        </w:rPr>
        <w:t xml:space="preserve">Ethical </w:t>
      </w:r>
      <w:r w:rsidRPr="00552939">
        <w:rPr>
          <w:rFonts w:ascii="Times New Roman" w:hAnsi="Times New Roman" w:cs="Times New Roman"/>
          <w:i/>
          <w:iCs/>
          <w:lang w:val="en-GB"/>
        </w:rPr>
        <w:t>Note</w:t>
      </w:r>
    </w:p>
    <w:p w14:paraId="1CB66343" w14:textId="77777777" w:rsidR="002E3DD4" w:rsidRPr="00552939" w:rsidRDefault="002E3DD4" w:rsidP="007B1AD5">
      <w:pPr>
        <w:spacing w:after="0" w:line="360" w:lineRule="auto"/>
        <w:rPr>
          <w:rFonts w:ascii="Times New Roman" w:hAnsi="Times New Roman" w:cs="Times New Roman"/>
          <w:i/>
          <w:lang w:val="en-GB"/>
        </w:rPr>
      </w:pPr>
    </w:p>
    <w:p w14:paraId="3EFD8046" w14:textId="7401C521" w:rsidR="00ED0AED" w:rsidRPr="00552939" w:rsidRDefault="00ED0AED" w:rsidP="00552939">
      <w:pPr>
        <w:spacing w:after="0" w:line="360" w:lineRule="auto"/>
        <w:ind w:firstLine="720"/>
        <w:jc w:val="both"/>
        <w:rPr>
          <w:rFonts w:ascii="Times New Roman" w:hAnsi="Times New Roman" w:cs="Times New Roman"/>
          <w:lang w:val="en-GB"/>
        </w:rPr>
      </w:pPr>
      <w:r w:rsidRPr="00552939">
        <w:rPr>
          <w:rFonts w:ascii="Times New Roman" w:hAnsi="Times New Roman" w:cs="Times New Roman"/>
          <w:lang w:val="en-GB"/>
        </w:rPr>
        <w:t>We collected subjects from a breeding colony kept in the laboratory since 2019. Both the breeding animals and the ones used in this experiment were provided humane laboratory housing, with thermoregulatory opportunities, light (UV and heat)</w:t>
      </w:r>
      <w:r w:rsidR="006F4481">
        <w:rPr>
          <w:rFonts w:ascii="Times New Roman" w:hAnsi="Times New Roman" w:cs="Times New Roman"/>
          <w:lang w:val="en-GB"/>
        </w:rPr>
        <w:t>,</w:t>
      </w:r>
      <w:r w:rsidR="00E1301A">
        <w:rPr>
          <w:rFonts w:ascii="Times New Roman" w:hAnsi="Times New Roman" w:cs="Times New Roman"/>
          <w:lang w:val="en-GB"/>
        </w:rPr>
        <w:t xml:space="preserve"> and </w:t>
      </w:r>
      <w:r w:rsidRPr="00552939">
        <w:rPr>
          <w:rFonts w:ascii="Times New Roman" w:hAnsi="Times New Roman" w:cs="Times New Roman"/>
          <w:lang w:val="en-GB"/>
        </w:rPr>
        <w:t xml:space="preserve">moderate levels of humidity (see above for details). Lizards in the colony received food ad libitum while the subjects in the experiment were fed one cricket daily during the experiment. All lizards were handled minimally to avoid stress. Experimental procedures and laboratory housing complied with Australian law and were approved by the Australian National University Animal Experimentation Ethics Committee (A2022_33). Animals born in captivity cannot be released into the wild as stringent biosafety protocols across the states prohibit this. It is also not possible to rehome such a large number of animals. Therefore, upon completion of experimental trials, </w:t>
      </w:r>
      <w:r w:rsidRPr="00552939">
        <w:rPr>
          <w:rFonts w:ascii="Times New Roman" w:hAnsi="Times New Roman" w:cs="Times New Roman"/>
          <w:lang w:val="en-GB"/>
        </w:rPr>
        <w:lastRenderedPageBreak/>
        <w:t>lizards were kept in their enclosure until they were humanely euthanized following approved procedures. To euthanize animals, we use an injection of sodium pentobarbital (i.e. Lethabarb</w:t>
      </w:r>
      <w:r w:rsidR="006B6A2E">
        <w:rPr>
          <w:rFonts w:ascii="Times New Roman" w:hAnsi="Times New Roman" w:cs="Times New Roman"/>
          <w:lang w:val="en-GB"/>
        </w:rPr>
        <w:t xml:space="preserve">; </w:t>
      </w:r>
      <w:r w:rsidRPr="00552939">
        <w:rPr>
          <w:rFonts w:ascii="Times New Roman" w:hAnsi="Times New Roman" w:cs="Times New Roman"/>
          <w:lang w:val="en-GB"/>
        </w:rPr>
        <w:t>diluted in 1:4 Ringer</w:t>
      </w:r>
      <w:r w:rsidRPr="00552939">
        <w:rPr>
          <w:rFonts w:ascii="Times New Roman" w:hAnsi="Times New Roman" w:cs="Times New Roman"/>
          <w:b/>
          <w:bCs/>
          <w:lang w:val="en-GB"/>
        </w:rPr>
        <w:t>’</w:t>
      </w:r>
      <w:r w:rsidRPr="00552939">
        <w:rPr>
          <w:rFonts w:ascii="Times New Roman" w:hAnsi="Times New Roman" w:cs="Times New Roman"/>
          <w:lang w:val="en-GB"/>
        </w:rPr>
        <w:t>s solution) at 60</w:t>
      </w:r>
      <w:r w:rsidRPr="00552939">
        <w:rPr>
          <w:rFonts w:ascii="Times New Roman" w:hAnsi="Times New Roman" w:cs="Times New Roman"/>
          <w:b/>
          <w:bCs/>
          <w:lang w:val="en-GB"/>
        </w:rPr>
        <w:t>–</w:t>
      </w:r>
      <w:r w:rsidRPr="00552939">
        <w:rPr>
          <w:rFonts w:ascii="Times New Roman" w:hAnsi="Times New Roman" w:cs="Times New Roman"/>
          <w:lang w:val="en-GB"/>
        </w:rPr>
        <w:t>100</w:t>
      </w:r>
      <w:r w:rsidRPr="0089257D">
        <w:rPr>
          <w:rFonts w:ascii="Times New Roman" w:hAnsi="Times New Roman" w:cs="Times New Roman"/>
          <w:bCs/>
          <w:lang w:val="en-GB"/>
        </w:rPr>
        <w:t xml:space="preserve"> </w:t>
      </w:r>
      <w:r w:rsidRPr="00552939">
        <w:rPr>
          <w:rFonts w:ascii="Times New Roman" w:hAnsi="Times New Roman" w:cs="Times New Roman"/>
          <w:lang w:val="en-GB"/>
        </w:rPr>
        <w:t>mg/kg, injected intrapleuroperitoneally. We monitored the animals to ensure there was no irritation from the agent, as indicated by distressed animals. Gently pinching the toes was used to confirm the absence of a response before the animal was disposed of.</w:t>
      </w:r>
    </w:p>
    <w:p w14:paraId="02F1ADB0" w14:textId="6B5BDFCB" w:rsidR="00ED0AED" w:rsidRPr="00552939" w:rsidRDefault="00ED0AED" w:rsidP="00552939">
      <w:pPr>
        <w:spacing w:line="360" w:lineRule="auto"/>
        <w:rPr>
          <w:rFonts w:ascii="Times New Roman" w:hAnsi="Times New Roman" w:cs="Times New Roman"/>
          <w:b/>
          <w:lang w:val="en-GB"/>
        </w:rPr>
      </w:pPr>
      <w:r w:rsidRPr="00552939">
        <w:rPr>
          <w:rFonts w:ascii="Times New Roman" w:hAnsi="Times New Roman" w:cs="Times New Roman"/>
          <w:lang w:val="en-GB"/>
        </w:rPr>
        <w:tab/>
        <w:t xml:space="preserve">Crickets were maintained in big communal enclosures (68.5 L × 49 W × 39 H cm) in the same room where the big colony is and at the same temperature and light conditions. They were provided vegetables and water ad libitum, and they were given several egg carton shelters for refuge. All lizards were fed alive crickets except during the experiment when we used crickets frozen at −21 </w:t>
      </w:r>
      <w:r w:rsidR="00833C5C" w:rsidRPr="00833C5C">
        <w:rPr>
          <w:rFonts w:ascii="Times New Roman" w:hAnsi="Times New Roman" w:cs="Times New Roman"/>
          <w:lang w:val="en-GB"/>
        </w:rPr>
        <w:t>°C</w:t>
      </w:r>
      <w:r w:rsidRPr="00552939">
        <w:rPr>
          <w:rFonts w:ascii="Times New Roman" w:hAnsi="Times New Roman" w:cs="Times New Roman"/>
          <w:lang w:val="en-GB"/>
        </w:rPr>
        <w:t xml:space="preserve"> for 24 h</w:t>
      </w:r>
      <w:r w:rsidR="00A5289F">
        <w:rPr>
          <w:rFonts w:ascii="Times New Roman" w:hAnsi="Times New Roman" w:cs="Times New Roman"/>
          <w:lang w:val="en-GB"/>
        </w:rPr>
        <w:t>.</w:t>
      </w:r>
    </w:p>
    <w:p w14:paraId="02D769AE" w14:textId="1DCD79CE" w:rsidR="00F96019" w:rsidRDefault="00ED0AED" w:rsidP="007B1AD5">
      <w:pPr>
        <w:spacing w:after="0" w:line="360" w:lineRule="auto"/>
        <w:rPr>
          <w:rFonts w:ascii="Times New Roman" w:hAnsi="Times New Roman" w:cs="Times New Roman"/>
          <w:b/>
          <w:lang w:val="en-GB"/>
        </w:rPr>
      </w:pPr>
      <w:r w:rsidRPr="00552939">
        <w:rPr>
          <w:rFonts w:ascii="Times New Roman" w:hAnsi="Times New Roman" w:cs="Times New Roman"/>
          <w:lang w:val="en-GB"/>
        </w:rPr>
        <w:t>&lt;H2&gt;</w:t>
      </w:r>
      <w:r w:rsidR="00ED1016" w:rsidRPr="00552939">
        <w:rPr>
          <w:rFonts w:ascii="Times New Roman" w:hAnsi="Times New Roman" w:cs="Times New Roman"/>
          <w:b/>
          <w:lang w:val="en-GB"/>
        </w:rPr>
        <w:t>RESULTS</w:t>
      </w:r>
    </w:p>
    <w:p w14:paraId="5BC6DC7E" w14:textId="77777777" w:rsidR="002E3DD4" w:rsidRPr="00552939" w:rsidRDefault="002E3DD4" w:rsidP="007B1AD5">
      <w:pPr>
        <w:spacing w:after="0" w:line="360" w:lineRule="auto"/>
        <w:rPr>
          <w:ins w:id="13" w:author="Enago" w:date="2024-12-27T12:10:00Z"/>
          <w:rFonts w:ascii="Times New Roman" w:hAnsi="Times New Roman" w:cs="Times New Roman"/>
          <w:lang w:val="en-GB"/>
        </w:rPr>
      </w:pPr>
    </w:p>
    <w:p w14:paraId="275DFCC1" w14:textId="0CE37433" w:rsidR="00ED0AED" w:rsidRPr="00552939" w:rsidRDefault="00ED1016" w:rsidP="007B1AD5">
      <w:pPr>
        <w:pStyle w:val="FirstParagraph"/>
        <w:spacing w:after="0" w:line="360" w:lineRule="auto"/>
        <w:rPr>
          <w:rFonts w:cs="Times New Roman"/>
          <w:lang w:val="en-GB"/>
        </w:rPr>
      </w:pPr>
      <w:r w:rsidRPr="00552939">
        <w:rPr>
          <w:rFonts w:cs="Times New Roman"/>
          <w:lang w:val="en-GB"/>
        </w:rPr>
        <w:tab/>
      </w:r>
      <w:r w:rsidR="00ED0AED" w:rsidRPr="00552939">
        <w:rPr>
          <w:rFonts w:cs="Times New Roman"/>
          <w:lang w:val="en-GB"/>
        </w:rPr>
        <w:t xml:space="preserve">We started with 96 lizards, 48 per species and 12 per treatment per species. However, our final sample size was </w:t>
      </w:r>
      <w:r w:rsidR="0085541F" w:rsidRPr="00552939">
        <w:rPr>
          <w:rFonts w:cs="Times New Roman"/>
          <w:lang w:val="en-GB"/>
        </w:rPr>
        <w:t>8</w:t>
      </w:r>
      <w:r w:rsidR="0085541F">
        <w:rPr>
          <w:rFonts w:cs="Times New Roman"/>
          <w:lang w:val="en-GB"/>
        </w:rPr>
        <w:t>4</w:t>
      </w:r>
      <w:r w:rsidR="0085541F" w:rsidRPr="00552939">
        <w:rPr>
          <w:rFonts w:cs="Times New Roman"/>
          <w:lang w:val="en-GB"/>
        </w:rPr>
        <w:t xml:space="preserve"> </w:t>
      </w:r>
      <w:r w:rsidR="00ED0AED" w:rsidRPr="00552939">
        <w:rPr>
          <w:rFonts w:cs="Times New Roman"/>
          <w:lang w:val="en-GB"/>
        </w:rPr>
        <w:t>due to natural mortality (</w:t>
      </w:r>
      <w:r w:rsidR="00ED0AED" w:rsidRPr="0089257D">
        <w:rPr>
          <w:rFonts w:cs="Times New Roman"/>
          <w:i/>
          <w:lang w:val="en-GB"/>
        </w:rPr>
        <w:t>n</w:t>
      </w:r>
      <w:r w:rsidR="00ED0AED" w:rsidRPr="00552939">
        <w:rPr>
          <w:rFonts w:cs="Times New Roman"/>
          <w:lang w:val="en-GB"/>
        </w:rPr>
        <w:t xml:space="preserve"> = 11)</w:t>
      </w:r>
      <w:r w:rsidR="0085541F">
        <w:rPr>
          <w:rFonts w:cs="Times New Roman"/>
          <w:lang w:val="en-GB"/>
        </w:rPr>
        <w:t xml:space="preserve"> or</w:t>
      </w:r>
      <w:r w:rsidR="00ED0AED" w:rsidRPr="00552939">
        <w:rPr>
          <w:rFonts w:cs="Times New Roman"/>
          <w:lang w:val="en-GB"/>
        </w:rPr>
        <w:t xml:space="preserve"> failure to complete the training stage (</w:t>
      </w:r>
      <w:r w:rsidR="00ED0AED" w:rsidRPr="0089257D">
        <w:rPr>
          <w:rFonts w:cs="Times New Roman"/>
          <w:i/>
          <w:lang w:val="en-GB"/>
        </w:rPr>
        <w:t>n</w:t>
      </w:r>
      <w:r w:rsidR="00ED0AED" w:rsidRPr="00552939">
        <w:rPr>
          <w:rFonts w:cs="Times New Roman"/>
          <w:lang w:val="en-GB"/>
        </w:rPr>
        <w:t xml:space="preserve"> = 1). The final sample sizes per treatment and species are listed in Fig. 2. These animals came from a total of 36 clutches in </w:t>
      </w:r>
      <w:r w:rsidR="00ED0AED" w:rsidRPr="00552939">
        <w:rPr>
          <w:rFonts w:cs="Times New Roman"/>
          <w:i/>
          <w:iCs/>
          <w:lang w:val="en-GB"/>
        </w:rPr>
        <w:t>L. delicata</w:t>
      </w:r>
      <w:r w:rsidR="00ED0AED" w:rsidRPr="00552939">
        <w:rPr>
          <w:rFonts w:cs="Times New Roman"/>
          <w:lang w:val="en-GB"/>
        </w:rPr>
        <w:t xml:space="preserve"> and 33 in </w:t>
      </w:r>
      <w:r w:rsidR="00ED0AED" w:rsidRPr="00552939">
        <w:rPr>
          <w:rFonts w:cs="Times New Roman"/>
          <w:i/>
          <w:iCs/>
          <w:lang w:val="en-GB"/>
        </w:rPr>
        <w:t>L. guichenoti</w:t>
      </w:r>
      <w:r w:rsidR="00ED0AED" w:rsidRPr="00552939">
        <w:rPr>
          <w:rFonts w:cs="Times New Roman"/>
          <w:lang w:val="en-GB"/>
        </w:rPr>
        <w:t>.</w:t>
      </w:r>
    </w:p>
    <w:p w14:paraId="5BB64211" w14:textId="4E40C596" w:rsidR="00ED0AED" w:rsidRPr="00552939" w:rsidRDefault="00ED0AED" w:rsidP="007B1AD5">
      <w:pPr>
        <w:pStyle w:val="FirstParagraph"/>
        <w:spacing w:after="0" w:line="360" w:lineRule="auto"/>
        <w:jc w:val="both"/>
        <w:rPr>
          <w:rFonts w:cs="Times New Roman"/>
          <w:lang w:val="en-GB"/>
        </w:rPr>
      </w:pPr>
      <w:r w:rsidRPr="00552939">
        <w:rPr>
          <w:rFonts w:cs="Times New Roman"/>
          <w:lang w:val="en-GB"/>
        </w:rPr>
        <w:tab/>
        <w:t xml:space="preserve">Both species learnt across all treatments (Fig. 2b, d), but we did not find any difference between treatments or species in the rate of learning [mean slopes (denoted as β throughout) per treatment for both species provided in Table </w:t>
      </w:r>
      <w:r w:rsidR="006D3BDA" w:rsidRPr="00552939">
        <w:rPr>
          <w:rFonts w:cs="Times New Roman"/>
          <w:lang w:val="en-GB"/>
        </w:rPr>
        <w:t>S</w:t>
      </w:r>
      <w:r w:rsidRPr="00552939">
        <w:rPr>
          <w:rFonts w:cs="Times New Roman"/>
          <w:lang w:val="en-GB"/>
        </w:rPr>
        <w:t xml:space="preserve">1 in Supplementary Material]. For </w:t>
      </w:r>
      <w:r w:rsidRPr="00552939">
        <w:rPr>
          <w:rFonts w:cs="Times New Roman"/>
          <w:i/>
          <w:iCs/>
          <w:lang w:val="en-GB"/>
        </w:rPr>
        <w:t>L. delicata</w:t>
      </w:r>
      <w:r w:rsidRPr="00552939">
        <w:rPr>
          <w:rFonts w:cs="Times New Roman"/>
          <w:lang w:val="en-GB"/>
        </w:rPr>
        <w:t>, hormone treatment (β</w:t>
      </w:r>
      <w:r w:rsidRPr="00552939">
        <w:rPr>
          <w:rFonts w:cs="Times New Roman"/>
          <w:vertAlign w:val="subscript"/>
          <w:lang w:val="en-GB"/>
        </w:rPr>
        <w:t>Control</w:t>
      </w:r>
      <w:r w:rsidRPr="00552939">
        <w:rPr>
          <w:rFonts w:cs="Times New Roman"/>
          <w:lang w:val="en-GB"/>
        </w:rPr>
        <w:t xml:space="preserve"> − β</w:t>
      </w:r>
      <w:r w:rsidRPr="00552939">
        <w:rPr>
          <w:rFonts w:cs="Times New Roman"/>
          <w:vertAlign w:val="subscript"/>
          <w:lang w:val="en-GB"/>
        </w:rPr>
        <w:t>CORT</w:t>
      </w:r>
      <w:r w:rsidRPr="00552939">
        <w:rPr>
          <w:rFonts w:cs="Times New Roman"/>
          <w:lang w:val="en-GB"/>
        </w:rPr>
        <w:t xml:space="preserve"> = 0.005, 95% CI = [−0.034, 0.043], p</w:t>
      </w:r>
      <w:r w:rsidRPr="00552939">
        <w:rPr>
          <w:rFonts w:cs="Times New Roman"/>
          <w:vertAlign w:val="subscript"/>
          <w:lang w:val="en-GB"/>
        </w:rPr>
        <w:t>mcmc</w:t>
      </w:r>
      <w:r w:rsidRPr="00552939">
        <w:rPr>
          <w:rFonts w:cs="Times New Roman"/>
          <w:lang w:val="en-GB"/>
        </w:rPr>
        <w:t xml:space="preserve"> = 0.873), incubation temperature (β</w:t>
      </w:r>
      <w:r w:rsidRPr="00552939">
        <w:rPr>
          <w:rFonts w:cs="Times New Roman"/>
          <w:vertAlign w:val="subscript"/>
          <w:lang w:val="en-GB"/>
        </w:rPr>
        <w:t>Hot</w:t>
      </w:r>
      <w:r w:rsidRPr="00552939">
        <w:rPr>
          <w:rFonts w:cs="Times New Roman"/>
          <w:lang w:val="en-GB"/>
        </w:rPr>
        <w:t xml:space="preserve"> </w:t>
      </w:r>
      <w:r w:rsidR="006D3BDA" w:rsidRPr="00552939">
        <w:rPr>
          <w:rFonts w:cs="Times New Roman"/>
          <w:lang w:val="en-GB"/>
        </w:rPr>
        <w:t xml:space="preserve">− </w:t>
      </w:r>
      <w:r w:rsidRPr="00552939">
        <w:rPr>
          <w:rFonts w:cs="Times New Roman"/>
          <w:lang w:val="en-GB"/>
        </w:rPr>
        <w:t>β</w:t>
      </w:r>
      <w:r w:rsidRPr="00552939">
        <w:rPr>
          <w:rFonts w:cs="Times New Roman"/>
          <w:vertAlign w:val="subscript"/>
          <w:lang w:val="en-GB"/>
        </w:rPr>
        <w:t>Cold</w:t>
      </w:r>
      <w:r w:rsidRPr="00552939">
        <w:rPr>
          <w:rFonts w:cs="Times New Roman"/>
          <w:lang w:val="en-GB"/>
        </w:rPr>
        <w:t xml:space="preserve"> = −0.001, 95% CI = [−0.039, 0.038], p</w:t>
      </w:r>
      <w:r w:rsidRPr="00552939">
        <w:rPr>
          <w:rFonts w:cs="Times New Roman"/>
          <w:vertAlign w:val="subscript"/>
          <w:lang w:val="en-GB"/>
        </w:rPr>
        <w:t>mcmc</w:t>
      </w:r>
      <w:r w:rsidRPr="00552939">
        <w:rPr>
          <w:rFonts w:cs="Times New Roman"/>
          <w:lang w:val="en-GB"/>
        </w:rPr>
        <w:t xml:space="preserve"> = 0.989)</w:t>
      </w:r>
      <w:r w:rsidR="00604DE6">
        <w:rPr>
          <w:rFonts w:cs="Times New Roman"/>
          <w:lang w:val="en-GB"/>
        </w:rPr>
        <w:t>,</w:t>
      </w:r>
      <w:r w:rsidR="00E1301A">
        <w:rPr>
          <w:rFonts w:cs="Times New Roman"/>
          <w:lang w:val="en-GB"/>
        </w:rPr>
        <w:t xml:space="preserve"> or </w:t>
      </w:r>
      <w:r w:rsidRPr="00552939">
        <w:rPr>
          <w:rFonts w:cs="Times New Roman"/>
          <w:lang w:val="en-GB"/>
        </w:rPr>
        <w:t>the interaction ([(β</w:t>
      </w:r>
      <w:r w:rsidRPr="00552939">
        <w:rPr>
          <w:rFonts w:cs="Times New Roman"/>
          <w:vertAlign w:val="subscript"/>
          <w:lang w:val="en-GB"/>
        </w:rPr>
        <w:t>Control-Hot</w:t>
      </w:r>
      <w:r w:rsidRPr="00552939">
        <w:rPr>
          <w:rFonts w:cs="Times New Roman"/>
          <w:lang w:val="en-GB"/>
        </w:rPr>
        <w:t xml:space="preserve"> − β</w:t>
      </w:r>
      <w:r w:rsidRPr="00552939">
        <w:rPr>
          <w:rFonts w:cs="Times New Roman"/>
          <w:vertAlign w:val="subscript"/>
          <w:lang w:val="en-GB"/>
        </w:rPr>
        <w:t>CORT-Hot</w:t>
      </w:r>
      <w:r w:rsidRPr="00552939">
        <w:rPr>
          <w:rFonts w:cs="Times New Roman"/>
          <w:lang w:val="en-GB"/>
        </w:rPr>
        <w:t>) − (β</w:t>
      </w:r>
      <w:r w:rsidRPr="00552939">
        <w:rPr>
          <w:rFonts w:cs="Times New Roman"/>
          <w:vertAlign w:val="subscript"/>
          <w:lang w:val="en-GB"/>
        </w:rPr>
        <w:t>Control-Cold</w:t>
      </w:r>
      <w:r w:rsidRPr="00552939">
        <w:rPr>
          <w:rFonts w:cs="Times New Roman"/>
          <w:lang w:val="en-GB"/>
        </w:rPr>
        <w:t xml:space="preserve"> − β</w:t>
      </w:r>
      <w:r w:rsidRPr="00552939">
        <w:rPr>
          <w:rFonts w:cs="Times New Roman"/>
          <w:vertAlign w:val="subscript"/>
          <w:lang w:val="en-GB"/>
        </w:rPr>
        <w:t>CORT-Cold</w:t>
      </w:r>
      <w:r w:rsidRPr="00552939">
        <w:rPr>
          <w:rFonts w:cs="Times New Roman"/>
          <w:lang w:val="en-GB"/>
        </w:rPr>
        <w:t>)] = −0.034, 95% CI = [−0.070, 0.002], p</w:t>
      </w:r>
      <w:r w:rsidRPr="00552939">
        <w:rPr>
          <w:rFonts w:cs="Times New Roman"/>
          <w:vertAlign w:val="subscript"/>
          <w:lang w:val="en-GB"/>
        </w:rPr>
        <w:t>mcmc</w:t>
      </w:r>
      <w:r w:rsidRPr="00552939">
        <w:rPr>
          <w:rFonts w:cs="Times New Roman"/>
          <w:lang w:val="en-GB"/>
        </w:rPr>
        <w:t xml:space="preserve"> = 0.062) did not affect learning (see Fig. 2a, b). We similarly found no significant effects of hormone (β</w:t>
      </w:r>
      <w:r w:rsidRPr="00552939">
        <w:rPr>
          <w:rFonts w:cs="Times New Roman"/>
          <w:vertAlign w:val="subscript"/>
          <w:lang w:val="en-GB"/>
        </w:rPr>
        <w:t>Control</w:t>
      </w:r>
      <w:r w:rsidRPr="00552939">
        <w:rPr>
          <w:rFonts w:cs="Times New Roman"/>
          <w:lang w:val="en-GB"/>
        </w:rPr>
        <w:t xml:space="preserve"> − β</w:t>
      </w:r>
      <w:r w:rsidRPr="00552939">
        <w:rPr>
          <w:rFonts w:cs="Times New Roman"/>
          <w:vertAlign w:val="subscript"/>
          <w:lang w:val="en-GB"/>
        </w:rPr>
        <w:t>CORT</w:t>
      </w:r>
      <w:r w:rsidRPr="00552939">
        <w:rPr>
          <w:rFonts w:cs="Times New Roman"/>
          <w:lang w:val="en-GB"/>
        </w:rPr>
        <w:t xml:space="preserve"> = 0.005, 95% CI = [−0.034, 0.046], p</w:t>
      </w:r>
      <w:r w:rsidRPr="00552939">
        <w:rPr>
          <w:rFonts w:cs="Times New Roman"/>
          <w:vertAlign w:val="subscript"/>
          <w:lang w:val="en-GB"/>
        </w:rPr>
        <w:t>mcmc</w:t>
      </w:r>
      <w:r w:rsidRPr="00552939">
        <w:rPr>
          <w:rFonts w:cs="Times New Roman"/>
          <w:lang w:val="en-GB"/>
        </w:rPr>
        <w:t xml:space="preserve"> = 0.810), incubation temperature (β</w:t>
      </w:r>
      <w:r w:rsidRPr="00552939">
        <w:rPr>
          <w:rFonts w:cs="Times New Roman"/>
          <w:vertAlign w:val="subscript"/>
          <w:lang w:val="en-GB"/>
        </w:rPr>
        <w:t>Hot</w:t>
      </w:r>
      <w:r w:rsidRPr="00552939">
        <w:rPr>
          <w:rFonts w:cs="Times New Roman"/>
          <w:lang w:val="en-GB"/>
        </w:rPr>
        <w:t xml:space="preserve"> − β</w:t>
      </w:r>
      <w:r w:rsidRPr="00552939">
        <w:rPr>
          <w:rFonts w:cs="Times New Roman"/>
          <w:vertAlign w:val="subscript"/>
          <w:lang w:val="en-GB"/>
        </w:rPr>
        <w:t>Cold</w:t>
      </w:r>
      <w:r w:rsidRPr="00552939">
        <w:rPr>
          <w:rFonts w:cs="Times New Roman"/>
          <w:lang w:val="en-GB"/>
        </w:rPr>
        <w:t xml:space="preserve"> = 0.009, 95% CI = [−0.033, 0.048], p</w:t>
      </w:r>
      <w:r w:rsidRPr="00552939">
        <w:rPr>
          <w:rFonts w:cs="Times New Roman"/>
          <w:vertAlign w:val="subscript"/>
          <w:lang w:val="en-GB"/>
        </w:rPr>
        <w:t>mcmc</w:t>
      </w:r>
      <w:r w:rsidRPr="00552939">
        <w:rPr>
          <w:rFonts w:cs="Times New Roman"/>
          <w:lang w:val="en-GB"/>
        </w:rPr>
        <w:t xml:space="preserve"> = 0.629)</w:t>
      </w:r>
      <w:r w:rsidR="00604DE6">
        <w:rPr>
          <w:rFonts w:cs="Times New Roman"/>
          <w:lang w:val="en-GB"/>
        </w:rPr>
        <w:t>,</w:t>
      </w:r>
      <w:r w:rsidR="00E1301A">
        <w:rPr>
          <w:rFonts w:cs="Times New Roman"/>
          <w:lang w:val="en-GB"/>
        </w:rPr>
        <w:t xml:space="preserve"> or </w:t>
      </w:r>
      <w:r w:rsidRPr="00552939">
        <w:rPr>
          <w:rFonts w:cs="Times New Roman"/>
          <w:lang w:val="en-GB"/>
        </w:rPr>
        <w:t>the interaction ([(β</w:t>
      </w:r>
      <w:r w:rsidRPr="00552939">
        <w:rPr>
          <w:rFonts w:cs="Times New Roman"/>
          <w:vertAlign w:val="subscript"/>
          <w:lang w:val="en-GB"/>
        </w:rPr>
        <w:t>Control-Hot</w:t>
      </w:r>
      <w:r w:rsidRPr="00552939">
        <w:rPr>
          <w:rFonts w:cs="Times New Roman"/>
          <w:lang w:val="en-GB"/>
        </w:rPr>
        <w:t xml:space="preserve"> − β</w:t>
      </w:r>
      <w:r w:rsidRPr="00552939">
        <w:rPr>
          <w:rFonts w:cs="Times New Roman"/>
          <w:vertAlign w:val="subscript"/>
          <w:lang w:val="en-GB"/>
        </w:rPr>
        <w:t>CORT-Hot</w:t>
      </w:r>
      <w:r w:rsidRPr="00552939">
        <w:rPr>
          <w:rFonts w:cs="Times New Roman"/>
          <w:lang w:val="en-GB"/>
        </w:rPr>
        <w:t>) − (β</w:t>
      </w:r>
      <w:r w:rsidRPr="00552939">
        <w:rPr>
          <w:rFonts w:cs="Times New Roman"/>
          <w:vertAlign w:val="subscript"/>
          <w:lang w:val="en-GB"/>
        </w:rPr>
        <w:t>Control-Cold</w:t>
      </w:r>
      <w:r w:rsidRPr="00552939">
        <w:rPr>
          <w:rFonts w:cs="Times New Roman"/>
          <w:lang w:val="en-GB"/>
        </w:rPr>
        <w:t xml:space="preserve"> − β</w:t>
      </w:r>
      <w:r w:rsidRPr="00552939">
        <w:rPr>
          <w:rFonts w:cs="Times New Roman"/>
          <w:vertAlign w:val="subscript"/>
          <w:lang w:val="en-GB"/>
        </w:rPr>
        <w:t>CORT-Cold</w:t>
      </w:r>
      <w:r w:rsidRPr="00552939">
        <w:rPr>
          <w:rFonts w:cs="Times New Roman"/>
          <w:lang w:val="en-GB"/>
        </w:rPr>
        <w:t>)] = −0.016, 95% CI = [−0.069, 0.035], p</w:t>
      </w:r>
      <w:r w:rsidRPr="00552939">
        <w:rPr>
          <w:rFonts w:cs="Times New Roman"/>
          <w:vertAlign w:val="subscript"/>
          <w:lang w:val="en-GB"/>
        </w:rPr>
        <w:t>mcmc</w:t>
      </w:r>
      <w:r w:rsidRPr="00552939">
        <w:rPr>
          <w:rFonts w:cs="Times New Roman"/>
          <w:lang w:val="en-GB"/>
        </w:rPr>
        <w:t xml:space="preserve"> = 0.529) on learning in </w:t>
      </w:r>
      <w:r w:rsidRPr="00552939">
        <w:rPr>
          <w:rFonts w:cs="Times New Roman"/>
          <w:i/>
          <w:iCs/>
          <w:lang w:val="en-GB"/>
        </w:rPr>
        <w:t>L. guichenoti</w:t>
      </w:r>
      <w:r w:rsidRPr="00552939">
        <w:rPr>
          <w:rFonts w:cs="Times New Roman"/>
          <w:lang w:val="en-GB"/>
        </w:rPr>
        <w:t xml:space="preserve"> (see Fig. 2c, d).</w:t>
      </w:r>
    </w:p>
    <w:p w14:paraId="2C19EF96" w14:textId="1C55BF12" w:rsidR="00F96019" w:rsidRPr="00552939" w:rsidRDefault="00ED0AED" w:rsidP="00552939">
      <w:pPr>
        <w:pStyle w:val="FirstParagraph"/>
        <w:spacing w:line="360" w:lineRule="auto"/>
        <w:jc w:val="both"/>
        <w:rPr>
          <w:rFonts w:cs="Times New Roman"/>
          <w:lang w:val="en-GB"/>
        </w:rPr>
      </w:pPr>
      <w:r w:rsidRPr="00552939">
        <w:rPr>
          <w:rFonts w:cs="Times New Roman"/>
          <w:lang w:val="en-GB"/>
        </w:rPr>
        <w:lastRenderedPageBreak/>
        <w:tab/>
        <w:t xml:space="preserve">Finally, when all individuals from all the treatments were pooled together and species were compared, there were no significant differences in the estimated slopes (mean of learning slope in </w:t>
      </w:r>
      <w:r w:rsidRPr="00552939">
        <w:rPr>
          <w:rFonts w:cs="Times New Roman"/>
          <w:i/>
          <w:iCs/>
          <w:lang w:val="en-GB"/>
        </w:rPr>
        <w:t>L. delicata</w:t>
      </w:r>
      <w:r w:rsidRPr="00552939">
        <w:rPr>
          <w:rFonts w:cs="Times New Roman"/>
          <w:lang w:val="en-GB"/>
        </w:rPr>
        <w:t xml:space="preserve"> = 0.051, 95% CI = [0.027, 0.075]; mean learning of slope in </w:t>
      </w:r>
      <w:r w:rsidRPr="00552939">
        <w:rPr>
          <w:rFonts w:cs="Times New Roman"/>
          <w:i/>
          <w:iCs/>
          <w:lang w:val="en-GB"/>
        </w:rPr>
        <w:t>L. guichenoti</w:t>
      </w:r>
      <w:r w:rsidRPr="00552939">
        <w:rPr>
          <w:rFonts w:cs="Times New Roman"/>
          <w:lang w:val="en-GB"/>
        </w:rPr>
        <w:t xml:space="preserve"> = 0.059, 95% CI = [0.030, 0.088]; β</w:t>
      </w:r>
      <w:r w:rsidRPr="00552939">
        <w:rPr>
          <w:rFonts w:cs="Times New Roman"/>
          <w:i/>
          <w:iCs/>
          <w:vertAlign w:val="subscript"/>
          <w:lang w:val="en-GB"/>
        </w:rPr>
        <w:t>L. delicata</w:t>
      </w:r>
      <w:r w:rsidRPr="00552939">
        <w:rPr>
          <w:rFonts w:cs="Times New Roman"/>
          <w:lang w:val="en-GB"/>
        </w:rPr>
        <w:t xml:space="preserve"> </w:t>
      </w:r>
      <w:r w:rsidR="006D3BDA" w:rsidRPr="00552939">
        <w:rPr>
          <w:rFonts w:cs="Times New Roman"/>
          <w:lang w:val="en-GB"/>
        </w:rPr>
        <w:t>−</w:t>
      </w:r>
      <w:r w:rsidRPr="00552939">
        <w:rPr>
          <w:rFonts w:cs="Times New Roman"/>
          <w:lang w:val="en-GB"/>
        </w:rPr>
        <w:t xml:space="preserve"> β</w:t>
      </w:r>
      <w:r w:rsidRPr="00552939">
        <w:rPr>
          <w:rFonts w:cs="Times New Roman"/>
          <w:i/>
          <w:iCs/>
          <w:vertAlign w:val="subscript"/>
          <w:lang w:val="en-GB"/>
        </w:rPr>
        <w:t>L. guichenoti</w:t>
      </w:r>
      <w:r w:rsidRPr="00552939">
        <w:rPr>
          <w:rFonts w:cs="Times New Roman"/>
          <w:lang w:val="en-GB"/>
        </w:rPr>
        <w:t xml:space="preserve"> = </w:t>
      </w:r>
      <w:r w:rsidR="00C33387" w:rsidRPr="00552939">
        <w:rPr>
          <w:rFonts w:cs="Times New Roman"/>
          <w:lang w:val="en-GB"/>
        </w:rPr>
        <w:t>−</w:t>
      </w:r>
      <w:r w:rsidRPr="00552939">
        <w:rPr>
          <w:rFonts w:cs="Times New Roman"/>
          <w:lang w:val="en-GB"/>
        </w:rPr>
        <w:t>0.008, 95% CI = [</w:t>
      </w:r>
      <w:r w:rsidR="00C33387" w:rsidRPr="00552939">
        <w:rPr>
          <w:rFonts w:cs="Times New Roman"/>
          <w:lang w:val="en-GB"/>
        </w:rPr>
        <w:t>−</w:t>
      </w:r>
      <w:r w:rsidRPr="00552939">
        <w:rPr>
          <w:rFonts w:cs="Times New Roman"/>
          <w:lang w:val="en-GB"/>
        </w:rPr>
        <w:t>0.043, 0.026], p</w:t>
      </w:r>
      <w:r w:rsidRPr="00552939">
        <w:rPr>
          <w:rFonts w:cs="Times New Roman"/>
          <w:vertAlign w:val="subscript"/>
          <w:lang w:val="en-GB"/>
        </w:rPr>
        <w:t>mcmc</w:t>
      </w:r>
      <w:r w:rsidRPr="00552939">
        <w:rPr>
          <w:rFonts w:cs="Times New Roman"/>
          <w:lang w:val="en-GB"/>
        </w:rPr>
        <w:t xml:space="preserve"> = 0.636). Figures for both species with the raw data were included in the Supplementary Material.</w:t>
      </w:r>
    </w:p>
    <w:p w14:paraId="7A090682" w14:textId="2A1175AE" w:rsidR="00F96019" w:rsidRDefault="00EA3EEE" w:rsidP="007B1AD5">
      <w:pPr>
        <w:spacing w:after="0" w:line="360" w:lineRule="auto"/>
        <w:rPr>
          <w:rFonts w:ascii="Times New Roman" w:hAnsi="Times New Roman" w:cs="Times New Roman"/>
          <w:b/>
          <w:lang w:val="en-GB"/>
        </w:rPr>
      </w:pPr>
      <w:r w:rsidRPr="00552939">
        <w:rPr>
          <w:rFonts w:ascii="Times New Roman" w:hAnsi="Times New Roman" w:cs="Times New Roman"/>
          <w:lang w:val="en-GB"/>
        </w:rPr>
        <w:t>&lt;H1&gt;</w:t>
      </w:r>
      <w:r w:rsidRPr="00552939">
        <w:rPr>
          <w:rFonts w:ascii="Times New Roman" w:hAnsi="Times New Roman" w:cs="Times New Roman"/>
          <w:b/>
          <w:lang w:val="en-GB"/>
        </w:rPr>
        <w:t>DISCUSSION</w:t>
      </w:r>
    </w:p>
    <w:p w14:paraId="775B1904" w14:textId="77777777" w:rsidR="002E3DD4" w:rsidRPr="00552939" w:rsidRDefault="002E3DD4" w:rsidP="007B1AD5">
      <w:pPr>
        <w:spacing w:after="0" w:line="360" w:lineRule="auto"/>
        <w:rPr>
          <w:rFonts w:ascii="Times New Roman" w:hAnsi="Times New Roman" w:cs="Times New Roman"/>
          <w:b/>
          <w:lang w:val="en-GB"/>
        </w:rPr>
      </w:pPr>
    </w:p>
    <w:p w14:paraId="33FBE5FE" w14:textId="14ABE6F6" w:rsidR="00ED0AED" w:rsidRPr="00552939" w:rsidRDefault="00EA3EEE" w:rsidP="007B1AD5">
      <w:pPr>
        <w:pStyle w:val="FirstParagraph"/>
        <w:spacing w:after="0" w:line="360" w:lineRule="auto"/>
        <w:jc w:val="both"/>
        <w:rPr>
          <w:rFonts w:cs="Times New Roman"/>
          <w:lang w:val="en-GB"/>
        </w:rPr>
      </w:pPr>
      <w:r w:rsidRPr="00552939">
        <w:rPr>
          <w:rFonts w:cs="Times New Roman"/>
          <w:lang w:val="en-GB"/>
        </w:rPr>
        <w:tab/>
      </w:r>
      <w:r w:rsidR="00ED0AED" w:rsidRPr="00552939">
        <w:rPr>
          <w:rFonts w:cs="Times New Roman"/>
          <w:lang w:val="en-GB"/>
        </w:rPr>
        <w:t>This study aimed to determine whether prenatal temperature and GC</w:t>
      </w:r>
      <w:r w:rsidR="006D3BDA" w:rsidRPr="00552939">
        <w:rPr>
          <w:rFonts w:cs="Times New Roman"/>
          <w:lang w:val="en-GB"/>
        </w:rPr>
        <w:t xml:space="preserve"> levels</w:t>
      </w:r>
      <w:r w:rsidR="00ED0AED" w:rsidRPr="00552939">
        <w:rPr>
          <w:rFonts w:cs="Times New Roman"/>
          <w:lang w:val="en-GB"/>
        </w:rPr>
        <w:t xml:space="preserve"> impact behavioural flexibility in two closely related species, the delicate skink</w:t>
      </w:r>
      <w:r w:rsidR="006D3BDA" w:rsidRPr="00552939">
        <w:rPr>
          <w:rFonts w:cs="Times New Roman"/>
          <w:lang w:val="en-GB"/>
        </w:rPr>
        <w:t>,</w:t>
      </w:r>
      <w:r w:rsidR="00ED0AED" w:rsidRPr="00552939">
        <w:rPr>
          <w:rFonts w:cs="Times New Roman"/>
          <w:lang w:val="en-GB"/>
        </w:rPr>
        <w:t xml:space="preserve"> </w:t>
      </w:r>
      <w:r w:rsidR="00ED0AED" w:rsidRPr="00552939">
        <w:rPr>
          <w:rFonts w:cs="Times New Roman"/>
          <w:i/>
          <w:iCs/>
          <w:lang w:val="en-GB"/>
        </w:rPr>
        <w:t>L. delicata</w:t>
      </w:r>
      <w:r w:rsidR="00ED0AED" w:rsidRPr="00552939">
        <w:rPr>
          <w:rFonts w:cs="Times New Roman"/>
          <w:lang w:val="en-GB"/>
        </w:rPr>
        <w:t xml:space="preserve"> and the common garden skink, </w:t>
      </w:r>
      <w:r w:rsidR="00ED0AED" w:rsidRPr="00552939">
        <w:rPr>
          <w:rFonts w:cs="Times New Roman"/>
          <w:i/>
          <w:iCs/>
          <w:lang w:val="en-GB"/>
        </w:rPr>
        <w:t>L. guichenoti</w:t>
      </w:r>
      <w:r w:rsidR="00ED0AED" w:rsidRPr="00552939">
        <w:rPr>
          <w:rFonts w:cs="Times New Roman"/>
          <w:lang w:val="en-GB"/>
        </w:rPr>
        <w:t xml:space="preserve">. We expected the early environment to influence behavioural flexibility in both species. We also predicted that </w:t>
      </w:r>
      <w:r w:rsidR="00ED0AED" w:rsidRPr="00552939">
        <w:rPr>
          <w:rFonts w:cs="Times New Roman"/>
          <w:i/>
          <w:iCs/>
          <w:lang w:val="en-GB"/>
        </w:rPr>
        <w:t>L. delicata</w:t>
      </w:r>
      <w:r w:rsidR="00ED0AED" w:rsidRPr="00552939">
        <w:rPr>
          <w:rFonts w:cs="Times New Roman"/>
          <w:lang w:val="en-GB"/>
        </w:rPr>
        <w:t xml:space="preserve"> would be more flexible than </w:t>
      </w:r>
      <w:r w:rsidR="00ED0AED" w:rsidRPr="00552939">
        <w:rPr>
          <w:rFonts w:cs="Times New Roman"/>
          <w:i/>
          <w:iCs/>
          <w:lang w:val="en-GB"/>
        </w:rPr>
        <w:t>L. guichenoti</w:t>
      </w:r>
      <w:r w:rsidR="00ED0AED" w:rsidRPr="00552939">
        <w:rPr>
          <w:rFonts w:cs="Times New Roman"/>
          <w:lang w:val="en-GB"/>
        </w:rPr>
        <w:t xml:space="preserve"> and less affected by prenatal conditions. Nevertheless, we did not find significant differences between treatments or species when we compared their performance in a reversal task. Our results show that, on average, all the lizards from the four treatments and the two species learnt the reversal task, indicated by estimated slopes that are significantly different from zero, and that they learn, on average, at the same rate. Furthermore, these results were consistent when only those individuals who performed better in the previous associative task were included (see Supplementary </w:t>
      </w:r>
      <w:r w:rsidR="00DC36DE" w:rsidRPr="00552939">
        <w:rPr>
          <w:rFonts w:cs="Times New Roman"/>
          <w:lang w:val="en-GB"/>
        </w:rPr>
        <w:t>M</w:t>
      </w:r>
      <w:r w:rsidR="00ED0AED" w:rsidRPr="00552939">
        <w:rPr>
          <w:rFonts w:cs="Times New Roman"/>
          <w:lang w:val="en-GB"/>
        </w:rPr>
        <w:t>aterial).</w:t>
      </w:r>
    </w:p>
    <w:p w14:paraId="3E000381" w14:textId="05AA2F18" w:rsidR="00F96019" w:rsidRPr="00552939" w:rsidRDefault="00EA3EEE" w:rsidP="007B1AD5">
      <w:pPr>
        <w:pStyle w:val="FirstParagraph"/>
        <w:spacing w:after="0" w:line="360" w:lineRule="auto"/>
        <w:jc w:val="both"/>
        <w:rPr>
          <w:rFonts w:cs="Times New Roman"/>
          <w:lang w:val="en-GB"/>
        </w:rPr>
      </w:pPr>
      <w:r w:rsidRPr="00552939">
        <w:rPr>
          <w:rFonts w:cs="Times New Roman"/>
          <w:lang w:val="en-GB"/>
        </w:rPr>
        <w:tab/>
        <w:t xml:space="preserve">Behavioural flexibility appears to be robust to early exposure to maternal GCs in both </w:t>
      </w:r>
      <w:r w:rsidRPr="00552939">
        <w:rPr>
          <w:rFonts w:cs="Times New Roman"/>
          <w:i/>
          <w:iCs/>
          <w:lang w:val="en-GB"/>
        </w:rPr>
        <w:t>L. delicata</w:t>
      </w:r>
      <w:r w:rsidRPr="00552939">
        <w:rPr>
          <w:rFonts w:cs="Times New Roman"/>
          <w:lang w:val="en-GB"/>
        </w:rPr>
        <w:t xml:space="preserve"> and </w:t>
      </w:r>
      <w:r w:rsidRPr="00552939">
        <w:rPr>
          <w:rFonts w:cs="Times New Roman"/>
          <w:i/>
          <w:iCs/>
          <w:lang w:val="en-GB"/>
        </w:rPr>
        <w:t>L. guichenoti</w:t>
      </w:r>
      <w:r w:rsidRPr="00552939">
        <w:rPr>
          <w:rFonts w:cs="Times New Roman"/>
          <w:lang w:val="en-GB"/>
        </w:rPr>
        <w:t>. We predicted that prenatal CORT treatment would decrease reversal learning abilities. As such, our results contrast with previous studies that show high GC levels impaired performance in different types of learning tests (</w:t>
      </w:r>
      <w:r w:rsidR="00F96019" w:rsidRPr="00552939">
        <w:rPr>
          <w:rFonts w:cs="Times New Roman"/>
          <w:lang w:val="en-GB"/>
        </w:rPr>
        <w:t>Farrell et al., 2016</w:t>
      </w:r>
      <w:r w:rsidRPr="00552939">
        <w:rPr>
          <w:rFonts w:cs="Times New Roman"/>
          <w:lang w:val="en-GB"/>
        </w:rPr>
        <w:t xml:space="preserve">; </w:t>
      </w:r>
      <w:r w:rsidR="00F96019" w:rsidRPr="00552939">
        <w:rPr>
          <w:rFonts w:cs="Times New Roman"/>
          <w:lang w:val="en-GB"/>
        </w:rPr>
        <w:t>Lemaire et al., 2000</w:t>
      </w:r>
      <w:r w:rsidRPr="00552939">
        <w:rPr>
          <w:rFonts w:cs="Times New Roman"/>
          <w:lang w:val="en-GB"/>
        </w:rPr>
        <w:t xml:space="preserve">; </w:t>
      </w:r>
      <w:r w:rsidR="00F96019" w:rsidRPr="00552939">
        <w:rPr>
          <w:rFonts w:cs="Times New Roman"/>
          <w:lang w:val="en-GB"/>
        </w:rPr>
        <w:t>Zhu et al., 2004</w:t>
      </w:r>
      <w:r w:rsidRPr="00552939">
        <w:rPr>
          <w:rFonts w:cs="Times New Roman"/>
          <w:lang w:val="en-GB"/>
        </w:rPr>
        <w:t>). Our results are, however, consistent with other experiments where GC</w:t>
      </w:r>
      <w:r w:rsidR="006D3BDA" w:rsidRPr="00552939">
        <w:rPr>
          <w:rFonts w:cs="Times New Roman"/>
          <w:lang w:val="en-GB"/>
        </w:rPr>
        <w:t xml:space="preserve"> levels</w:t>
      </w:r>
      <w:r w:rsidRPr="00552939">
        <w:rPr>
          <w:rFonts w:cs="Times New Roman"/>
          <w:lang w:val="en-GB"/>
        </w:rPr>
        <w:t xml:space="preserve"> did not impact learning abilities (</w:t>
      </w:r>
      <w:r w:rsidR="00F96019" w:rsidRPr="00552939">
        <w:rPr>
          <w:rFonts w:cs="Times New Roman"/>
          <w:lang w:val="en-GB"/>
        </w:rPr>
        <w:t>Bebus et al., 2016</w:t>
      </w:r>
      <w:r w:rsidRPr="00552939">
        <w:rPr>
          <w:rFonts w:cs="Times New Roman"/>
          <w:lang w:val="en-GB"/>
        </w:rPr>
        <w:t xml:space="preserve">; </w:t>
      </w:r>
      <w:r w:rsidR="00F96019" w:rsidRPr="00552939">
        <w:rPr>
          <w:rFonts w:cs="Times New Roman"/>
          <w:lang w:val="en-GB"/>
        </w:rPr>
        <w:t>Szuran et al., 1994</w:t>
      </w:r>
      <w:r w:rsidRPr="00552939">
        <w:rPr>
          <w:rFonts w:cs="Times New Roman"/>
          <w:lang w:val="en-GB"/>
        </w:rPr>
        <w:t>). One possible reason why GC</w:t>
      </w:r>
      <w:r w:rsidR="006D3BDA" w:rsidRPr="00552939">
        <w:rPr>
          <w:rFonts w:cs="Times New Roman"/>
          <w:lang w:val="en-GB"/>
        </w:rPr>
        <w:t xml:space="preserve"> levels</w:t>
      </w:r>
      <w:r w:rsidRPr="00552939">
        <w:rPr>
          <w:rFonts w:cs="Times New Roman"/>
          <w:lang w:val="en-GB"/>
        </w:rPr>
        <w:t xml:space="preserve"> did not affect learning in our study may be because GCs can have hormetic effects on brain structure and learning. For example, in Sprague–Dawley rats, exposure to high doses of CORT, but not low doses, reduced the density of immature neurones and cell proliferation in the dentate gyrus (</w:t>
      </w:r>
      <w:r w:rsidR="00F96019" w:rsidRPr="00552939">
        <w:rPr>
          <w:rFonts w:cs="Times New Roman"/>
          <w:lang w:val="en-GB"/>
        </w:rPr>
        <w:t>Brummelte &amp; Galea, 2010</w:t>
      </w:r>
      <w:r w:rsidRPr="00552939">
        <w:rPr>
          <w:rFonts w:cs="Times New Roman"/>
          <w:lang w:val="en-GB"/>
        </w:rPr>
        <w:t xml:space="preserve">). </w:t>
      </w:r>
      <w:r w:rsidR="006D3BDA" w:rsidRPr="00552939">
        <w:rPr>
          <w:rFonts w:cs="Times New Roman"/>
          <w:lang w:val="en-GB"/>
        </w:rPr>
        <w:t>Such dose-dependent effects may</w:t>
      </w:r>
      <w:r w:rsidRPr="00552939">
        <w:rPr>
          <w:rFonts w:cs="Times New Roman"/>
          <w:lang w:val="en-GB"/>
        </w:rPr>
        <w:t xml:space="preserve"> exist</w:t>
      </w:r>
      <w:r w:rsidR="006D3BDA" w:rsidRPr="00552939">
        <w:rPr>
          <w:rFonts w:cs="Times New Roman"/>
          <w:lang w:val="en-GB"/>
        </w:rPr>
        <w:t>,</w:t>
      </w:r>
      <w:r w:rsidRPr="00552939">
        <w:rPr>
          <w:rFonts w:cs="Times New Roman"/>
          <w:lang w:val="en-GB"/>
        </w:rPr>
        <w:t xml:space="preserve"> and our concentrations failed to elicit changes in the brain that would result in impaired </w:t>
      </w:r>
      <w:r w:rsidRPr="00552939">
        <w:rPr>
          <w:rFonts w:cs="Times New Roman"/>
          <w:lang w:val="en-GB"/>
        </w:rPr>
        <w:lastRenderedPageBreak/>
        <w:t xml:space="preserve">behavioural flexibility. We find this possibility unlikely since, in a previous experiment, we observed that a similar dose affected a multitude of other traits, including growth and baseline CORT levels in </w:t>
      </w:r>
      <w:r w:rsidRPr="00552939">
        <w:rPr>
          <w:rFonts w:cs="Times New Roman"/>
          <w:i/>
          <w:iCs/>
          <w:lang w:val="en-GB"/>
        </w:rPr>
        <w:t>L. delicata</w:t>
      </w:r>
      <w:r w:rsidRPr="00552939">
        <w:rPr>
          <w:rFonts w:cs="Times New Roman"/>
          <w:lang w:val="en-GB"/>
        </w:rPr>
        <w:t xml:space="preserve"> (</w:t>
      </w:r>
      <w:r w:rsidR="00F96019" w:rsidRPr="00552939">
        <w:rPr>
          <w:rFonts w:cs="Times New Roman"/>
          <w:lang w:val="en-GB"/>
        </w:rPr>
        <w:t>Crino et al., 2024</w:t>
      </w:r>
      <w:r w:rsidRPr="00552939">
        <w:rPr>
          <w:rFonts w:cs="Times New Roman"/>
          <w:lang w:val="en-GB"/>
        </w:rPr>
        <w:t>). Nonetheless, we cannot dismiss this possibility because dose effects can differ between tissues (</w:t>
      </w:r>
      <w:r w:rsidR="00F96019" w:rsidRPr="00552939">
        <w:rPr>
          <w:rFonts w:cs="Times New Roman"/>
          <w:lang w:val="en-GB"/>
        </w:rPr>
        <w:t>Lemaire et al., 2000</w:t>
      </w:r>
      <w:r w:rsidRPr="00552939">
        <w:rPr>
          <w:rFonts w:cs="Times New Roman"/>
          <w:lang w:val="en-GB"/>
        </w:rPr>
        <w:t>). Conversely, the effects of GCs early in development may vary depending on the cognitive task, as evidenced by studies showing variations in the impact of prenatal GC</w:t>
      </w:r>
      <w:r w:rsidR="006D3BDA" w:rsidRPr="00552939">
        <w:rPr>
          <w:rFonts w:cs="Times New Roman"/>
          <w:lang w:val="en-GB"/>
        </w:rPr>
        <w:t xml:space="preserve"> levels</w:t>
      </w:r>
      <w:r w:rsidRPr="00552939">
        <w:rPr>
          <w:rFonts w:cs="Times New Roman"/>
          <w:lang w:val="en-GB"/>
        </w:rPr>
        <w:t xml:space="preserve"> on different brain regions (</w:t>
      </w:r>
      <w:r w:rsidR="00F96019" w:rsidRPr="00552939">
        <w:rPr>
          <w:rFonts w:cs="Times New Roman"/>
          <w:lang w:val="en-GB"/>
        </w:rPr>
        <w:t>Lemaire et al., 2000</w:t>
      </w:r>
      <w:r w:rsidRPr="00552939">
        <w:rPr>
          <w:rFonts w:cs="Times New Roman"/>
          <w:lang w:val="en-GB"/>
        </w:rPr>
        <w:t>). Prenatal GCs can have programmatic effects on hypothalamic</w:t>
      </w:r>
      <w:r w:rsidR="00D3512C">
        <w:rPr>
          <w:rFonts w:cs="Times New Roman"/>
          <w:lang w:val="en-GB"/>
        </w:rPr>
        <w:t>–</w:t>
      </w:r>
      <w:r w:rsidRPr="00552939">
        <w:rPr>
          <w:rFonts w:cs="Times New Roman"/>
          <w:lang w:val="en-GB"/>
        </w:rPr>
        <w:t>pituitary</w:t>
      </w:r>
      <w:r w:rsidR="00D3512C">
        <w:rPr>
          <w:rFonts w:cs="Times New Roman"/>
          <w:lang w:val="en-GB"/>
        </w:rPr>
        <w:t>–</w:t>
      </w:r>
      <w:r w:rsidRPr="00552939">
        <w:rPr>
          <w:rFonts w:cs="Times New Roman"/>
          <w:lang w:val="en-GB"/>
        </w:rPr>
        <w:t>adrenal (HPA) axis sensitivity, potentially impacting the lizards’ sensitivity to stressors (</w:t>
      </w:r>
      <w:r w:rsidR="00F96019" w:rsidRPr="00552939">
        <w:rPr>
          <w:rFonts w:cs="Times New Roman"/>
          <w:lang w:val="en-GB"/>
        </w:rPr>
        <w:t>Crino et al., 2014</w:t>
      </w:r>
      <w:r w:rsidRPr="00552939">
        <w:rPr>
          <w:rFonts w:cs="Times New Roman"/>
          <w:lang w:val="en-GB"/>
        </w:rPr>
        <w:t>). This altered stress response may influence learning dynamics through the hormetic effects of CORT (</w:t>
      </w:r>
      <w:r w:rsidR="00F96019" w:rsidRPr="00552939">
        <w:rPr>
          <w:rFonts w:cs="Times New Roman"/>
          <w:lang w:val="en-GB"/>
        </w:rPr>
        <w:t>Du et al., 2009</w:t>
      </w:r>
      <w:r w:rsidRPr="00552939">
        <w:rPr>
          <w:rFonts w:cs="Times New Roman"/>
          <w:lang w:val="en-GB"/>
        </w:rPr>
        <w:t>), particularly in stressful contexts, of which our experiment was not one (</w:t>
      </w:r>
      <w:r w:rsidR="00F96019" w:rsidRPr="00552939">
        <w:rPr>
          <w:rFonts w:cs="Times New Roman"/>
          <w:lang w:val="en-GB"/>
        </w:rPr>
        <w:t>Taborsky et al., 2021</w:t>
      </w:r>
      <w:r w:rsidRPr="00552939">
        <w:rPr>
          <w:rFonts w:cs="Times New Roman"/>
          <w:lang w:val="en-GB"/>
        </w:rPr>
        <w:t xml:space="preserve">). </w:t>
      </w:r>
      <w:commentRangeStart w:id="14"/>
      <w:commentRangeStart w:id="15"/>
      <w:r w:rsidRPr="00552939">
        <w:rPr>
          <w:rFonts w:cs="Times New Roman"/>
          <w:lang w:val="en-GB"/>
        </w:rPr>
        <w:t xml:space="preserve">These </w:t>
      </w:r>
      <w:r w:rsidR="00815FC0">
        <w:t>hypotheses are not mutually exclusive and could be tested in future experiments using multiple doses of prenatal CORT treatment, assessing learning using multiple cognitive tasks, and testing the effect of stressors during the learning process</w:t>
      </w:r>
      <w:del w:id="16" w:author="Pablo Recio Santiago" w:date="2025-01-07T10:37:00Z" w16du:dateUtc="2025-01-06T23:37:00Z">
        <w:r w:rsidRPr="00552939" w:rsidDel="00815FC0">
          <w:rPr>
            <w:rFonts w:cs="Times New Roman"/>
            <w:lang w:val="en-GB"/>
          </w:rPr>
          <w:delText>hypotheses are not mutually exclusive</w:delText>
        </w:r>
        <w:commentRangeEnd w:id="14"/>
        <w:commentRangeEnd w:id="15"/>
        <w:r w:rsidR="00BB183A" w:rsidRPr="00552939" w:rsidDel="00815FC0">
          <w:rPr>
            <w:rFonts w:cs="Times New Roman"/>
            <w:lang w:val="en-GB"/>
          </w:rPr>
          <w:delText xml:space="preserve"> and</w:delText>
        </w:r>
        <w:r w:rsidR="006D3BDA" w:rsidRPr="00552939" w:rsidDel="00815FC0">
          <w:rPr>
            <w:rStyle w:val="CommentReference"/>
            <w:rFonts w:cs="Times New Roman"/>
            <w:sz w:val="24"/>
            <w:szCs w:val="24"/>
            <w:lang w:val="en-GB"/>
          </w:rPr>
          <w:commentReference w:id="14"/>
        </w:r>
      </w:del>
      <w:r w:rsidR="00815FC0">
        <w:rPr>
          <w:rStyle w:val="CommentReference"/>
          <w:rFonts w:asciiTheme="minorHAnsi" w:hAnsiTheme="minorHAnsi"/>
        </w:rPr>
        <w:commentReference w:id="15"/>
      </w:r>
      <w:ins w:id="17" w:author="Enago" w:date="2024-12-27T12:10:00Z">
        <w:del w:id="18" w:author="Pablo Recio Santiago" w:date="2025-01-07T10:37:00Z" w16du:dateUtc="2025-01-06T23:37:00Z">
          <w:r w:rsidR="006D3BDA" w:rsidRPr="00552939" w:rsidDel="00815FC0">
            <w:rPr>
              <w:rFonts w:cs="Times New Roman"/>
              <w:lang w:val="en-GB"/>
            </w:rPr>
            <w:delText xml:space="preserve">. </w:delText>
          </w:r>
          <w:commentRangeStart w:id="19"/>
          <w:r w:rsidR="006D3BDA" w:rsidRPr="00552939" w:rsidDel="00815FC0">
            <w:rPr>
              <w:rFonts w:cs="Times New Roman"/>
              <w:lang w:val="en-GB"/>
            </w:rPr>
            <w:delText>Future investigations</w:delText>
          </w:r>
        </w:del>
      </w:ins>
      <w:del w:id="20" w:author="Pablo Recio Santiago" w:date="2025-01-07T10:37:00Z" w16du:dateUtc="2025-01-06T23:37:00Z">
        <w:r w:rsidR="006D3BDA" w:rsidRPr="00552939" w:rsidDel="00815FC0">
          <w:rPr>
            <w:rFonts w:cs="Times New Roman"/>
            <w:lang w:val="en-GB"/>
          </w:rPr>
          <w:delText xml:space="preserve"> could </w:delText>
        </w:r>
        <w:r w:rsidR="00BB183A" w:rsidRPr="00552939" w:rsidDel="00815FC0">
          <w:rPr>
            <w:rFonts w:cs="Times New Roman"/>
            <w:lang w:val="en-GB"/>
          </w:rPr>
          <w:delText>be tested in future experiments using multiple doses</w:delText>
        </w:r>
      </w:del>
      <w:ins w:id="21" w:author="Enago" w:date="2024-12-27T12:10:00Z">
        <w:del w:id="22" w:author="Pablo Recio Santiago" w:date="2025-01-07T10:37:00Z" w16du:dateUtc="2025-01-06T23:37:00Z">
          <w:r w:rsidR="006D3BDA" w:rsidRPr="00552939" w:rsidDel="00815FC0">
            <w:rPr>
              <w:rFonts w:cs="Times New Roman"/>
              <w:lang w:val="en-GB"/>
            </w:rPr>
            <w:delText>include testing several dosages</w:delText>
          </w:r>
        </w:del>
      </w:ins>
      <w:del w:id="23" w:author="Pablo Recio Santiago" w:date="2025-01-07T10:37:00Z" w16du:dateUtc="2025-01-06T23:37:00Z">
        <w:r w:rsidR="006D3BDA" w:rsidRPr="00552939" w:rsidDel="00815FC0">
          <w:rPr>
            <w:rFonts w:cs="Times New Roman"/>
            <w:lang w:val="en-GB"/>
          </w:rPr>
          <w:delText xml:space="preserve"> of prenatal CORT </w:delText>
        </w:r>
        <w:r w:rsidR="00BB183A" w:rsidRPr="00552939" w:rsidDel="00815FC0">
          <w:rPr>
            <w:rFonts w:cs="Times New Roman"/>
            <w:lang w:val="en-GB"/>
          </w:rPr>
          <w:delText>treatment</w:delText>
        </w:r>
      </w:del>
      <w:ins w:id="24" w:author="Enago" w:date="2024-12-27T12:10:00Z">
        <w:del w:id="25" w:author="Pablo Recio Santiago" w:date="2025-01-07T10:37:00Z" w16du:dateUtc="2025-01-06T23:37:00Z">
          <w:r w:rsidR="006D3BDA" w:rsidRPr="00552939" w:rsidDel="00815FC0">
            <w:rPr>
              <w:rFonts w:cs="Times New Roman"/>
              <w:lang w:val="en-GB"/>
            </w:rPr>
            <w:delText>therapy</w:delText>
          </w:r>
        </w:del>
      </w:ins>
      <w:del w:id="26" w:author="Pablo Recio Santiago" w:date="2025-01-07T10:37:00Z" w16du:dateUtc="2025-01-06T23:37:00Z">
        <w:r w:rsidR="006D3BDA" w:rsidRPr="00552939" w:rsidDel="00815FC0">
          <w:rPr>
            <w:rFonts w:cs="Times New Roman"/>
            <w:lang w:val="en-GB"/>
          </w:rPr>
          <w:delText xml:space="preserve">, assessing learning using multiple cognitive tasks, and </w:delText>
        </w:r>
        <w:r w:rsidR="00BB183A" w:rsidRPr="00552939" w:rsidDel="00815FC0">
          <w:rPr>
            <w:rFonts w:cs="Times New Roman"/>
            <w:lang w:val="en-GB"/>
          </w:rPr>
          <w:delText xml:space="preserve">testing </w:delText>
        </w:r>
      </w:del>
      <w:ins w:id="27" w:author="Enago" w:date="2024-12-27T12:10:00Z">
        <w:del w:id="28" w:author="Pablo Recio Santiago" w:date="2025-01-07T10:37:00Z" w16du:dateUtc="2025-01-06T23:37:00Z">
          <w:r w:rsidR="006D3BDA" w:rsidRPr="00552939" w:rsidDel="00815FC0">
            <w:rPr>
              <w:rFonts w:cs="Times New Roman"/>
              <w:lang w:val="en-GB"/>
            </w:rPr>
            <w:delText xml:space="preserve">examining </w:delText>
          </w:r>
        </w:del>
      </w:ins>
      <w:del w:id="29" w:author="Pablo Recio Santiago" w:date="2025-01-07T10:37:00Z" w16du:dateUtc="2025-01-06T23:37:00Z">
        <w:r w:rsidR="006D3BDA" w:rsidRPr="00552939" w:rsidDel="00815FC0">
          <w:rPr>
            <w:rFonts w:cs="Times New Roman"/>
            <w:lang w:val="en-GB"/>
          </w:rPr>
          <w:delText xml:space="preserve">the effect of </w:delText>
        </w:r>
        <w:r w:rsidR="00BB183A" w:rsidRPr="00552939" w:rsidDel="00815FC0">
          <w:rPr>
            <w:rFonts w:cs="Times New Roman"/>
            <w:lang w:val="en-GB"/>
          </w:rPr>
          <w:delText>stressors during</w:delText>
        </w:r>
      </w:del>
      <w:ins w:id="30" w:author="Enago" w:date="2024-12-27T12:10:00Z">
        <w:del w:id="31" w:author="Pablo Recio Santiago" w:date="2025-01-07T10:37:00Z" w16du:dateUtc="2025-01-06T23:37:00Z">
          <w:r w:rsidR="006D3BDA" w:rsidRPr="00552939" w:rsidDel="00815FC0">
            <w:rPr>
              <w:rFonts w:cs="Times New Roman"/>
              <w:lang w:val="en-GB"/>
            </w:rPr>
            <w:delText>stress on</w:delText>
          </w:r>
        </w:del>
      </w:ins>
      <w:del w:id="32" w:author="Pablo Recio Santiago" w:date="2025-01-07T10:37:00Z" w16du:dateUtc="2025-01-06T23:37:00Z">
        <w:r w:rsidR="006D3BDA" w:rsidRPr="00552939" w:rsidDel="00815FC0">
          <w:rPr>
            <w:rFonts w:cs="Times New Roman"/>
            <w:lang w:val="en-GB"/>
          </w:rPr>
          <w:delText xml:space="preserve"> the learning process</w:delText>
        </w:r>
        <w:commentRangeEnd w:id="19"/>
        <w:r w:rsidR="006D3BDA" w:rsidRPr="00552939" w:rsidDel="00815FC0">
          <w:rPr>
            <w:rStyle w:val="CommentReference"/>
            <w:rFonts w:cs="Times New Roman"/>
            <w:sz w:val="24"/>
            <w:szCs w:val="24"/>
            <w:lang w:val="en-GB"/>
          </w:rPr>
          <w:commentReference w:id="19"/>
        </w:r>
      </w:del>
      <w:r w:rsidR="006D3BDA" w:rsidRPr="00552939">
        <w:rPr>
          <w:rFonts w:cs="Times New Roman"/>
          <w:lang w:val="en-GB"/>
        </w:rPr>
        <w:t>.</w:t>
      </w:r>
    </w:p>
    <w:p w14:paraId="21932F73" w14:textId="472F6F71" w:rsidR="00F96019" w:rsidRPr="00552939" w:rsidRDefault="00EA3EEE" w:rsidP="007B1AD5">
      <w:pPr>
        <w:pStyle w:val="BodyText"/>
        <w:spacing w:after="0" w:line="360" w:lineRule="auto"/>
        <w:jc w:val="both"/>
        <w:rPr>
          <w:rFonts w:cs="Times New Roman"/>
          <w:lang w:val="en-GB"/>
        </w:rPr>
      </w:pPr>
      <w:r w:rsidRPr="00552939">
        <w:rPr>
          <w:rFonts w:cs="Times New Roman"/>
          <w:lang w:val="en-GB"/>
        </w:rPr>
        <w:tab/>
        <w:t>More striking is the absence of an effect of incubation temperature on behavioural flexibility because most studies have reported better performance in different associative learning and motor tasks when incubated at higher temperatures (</w:t>
      </w:r>
      <w:r w:rsidR="00F96019" w:rsidRPr="00552939">
        <w:rPr>
          <w:rFonts w:cs="Times New Roman"/>
          <w:lang w:val="en-GB"/>
        </w:rPr>
        <w:t>Amiel et al., 2014</w:t>
      </w:r>
      <w:r w:rsidRPr="00552939">
        <w:rPr>
          <w:rFonts w:cs="Times New Roman"/>
          <w:lang w:val="en-GB"/>
        </w:rPr>
        <w:t xml:space="preserve">; </w:t>
      </w:r>
      <w:r w:rsidR="00F96019" w:rsidRPr="00552939">
        <w:rPr>
          <w:rFonts w:cs="Times New Roman"/>
          <w:lang w:val="en-GB"/>
        </w:rPr>
        <w:t>Amiel &amp; Shine, 2012</w:t>
      </w:r>
      <w:r w:rsidRPr="00552939">
        <w:rPr>
          <w:rFonts w:cs="Times New Roman"/>
          <w:lang w:val="en-GB"/>
        </w:rPr>
        <w:t xml:space="preserve">; </w:t>
      </w:r>
      <w:r w:rsidR="00F96019" w:rsidRPr="00552939">
        <w:rPr>
          <w:rFonts w:cs="Times New Roman"/>
          <w:lang w:val="en-GB"/>
        </w:rPr>
        <w:t>Clark et al., 2014</w:t>
      </w:r>
      <w:r w:rsidRPr="00552939">
        <w:rPr>
          <w:rFonts w:cs="Times New Roman"/>
          <w:lang w:val="en-GB"/>
        </w:rPr>
        <w:t>). However, studies that have reported cold-incubated lizards to learn faster (</w:t>
      </w:r>
      <w:r w:rsidR="00F96019" w:rsidRPr="00552939">
        <w:rPr>
          <w:rFonts w:cs="Times New Roman"/>
          <w:lang w:val="en-GB"/>
        </w:rPr>
        <w:t>Abayarathna &amp; Webb, 2020</w:t>
      </w:r>
      <w:r w:rsidRPr="00552939">
        <w:rPr>
          <w:rFonts w:cs="Times New Roman"/>
          <w:lang w:val="en-GB"/>
        </w:rPr>
        <w:t xml:space="preserve">; </w:t>
      </w:r>
      <w:r w:rsidR="00F96019" w:rsidRPr="00552939">
        <w:rPr>
          <w:rFonts w:cs="Times New Roman"/>
          <w:lang w:val="en-GB"/>
        </w:rPr>
        <w:t>Dayananda &amp; Webb, 2017</w:t>
      </w:r>
      <w:r w:rsidRPr="00552939">
        <w:rPr>
          <w:rFonts w:cs="Times New Roman"/>
          <w:lang w:val="en-GB"/>
        </w:rPr>
        <w:t xml:space="preserve">) used incubation temperatures far beyond the natural range in their hot treatments. As such, it is unclear how such conditions relate to wild environments. Our results suggest that behavioural flexibility is robust to temperature in both species of skinks, at least in this study. It could be argued that the differences in our incubation temperatures were not extreme enough to elicit significant differences in learning performance. However, the mean differences between the temperatures used in our experiment were </w:t>
      </w:r>
      <w:proofErr w:type="gramStart"/>
      <w:r w:rsidRPr="00552939">
        <w:rPr>
          <w:rFonts w:cs="Times New Roman"/>
          <w:lang w:val="en-GB"/>
        </w:rPr>
        <w:t>similar to</w:t>
      </w:r>
      <w:proofErr w:type="gramEnd"/>
      <w:r w:rsidRPr="00552939">
        <w:rPr>
          <w:rFonts w:cs="Times New Roman"/>
          <w:lang w:val="en-GB"/>
        </w:rPr>
        <w:t xml:space="preserve"> those in previous studies (</w:t>
      </w:r>
      <w:r w:rsidR="00F96019" w:rsidRPr="00552939">
        <w:rPr>
          <w:rFonts w:cs="Times New Roman"/>
          <w:lang w:val="en-GB"/>
        </w:rPr>
        <w:t>Amiel et al., 2014</w:t>
      </w:r>
      <w:r w:rsidRPr="00552939">
        <w:rPr>
          <w:rFonts w:cs="Times New Roman"/>
          <w:lang w:val="en-GB"/>
        </w:rPr>
        <w:t xml:space="preserve">; </w:t>
      </w:r>
      <w:r w:rsidR="00F96019" w:rsidRPr="00552939">
        <w:rPr>
          <w:rFonts w:cs="Times New Roman"/>
          <w:lang w:val="en-GB"/>
        </w:rPr>
        <w:t>Amiel &amp; Shine, 2012</w:t>
      </w:r>
      <w:r w:rsidRPr="00552939">
        <w:rPr>
          <w:rFonts w:cs="Times New Roman"/>
          <w:lang w:val="en-GB"/>
        </w:rPr>
        <w:t xml:space="preserve">; </w:t>
      </w:r>
      <w:r w:rsidR="00F96019" w:rsidRPr="00552939">
        <w:rPr>
          <w:rFonts w:cs="Times New Roman"/>
          <w:lang w:val="en-GB"/>
        </w:rPr>
        <w:t>Clark et al., 2014</w:t>
      </w:r>
      <w:r w:rsidRPr="00552939">
        <w:rPr>
          <w:rFonts w:cs="Times New Roman"/>
          <w:lang w:val="en-GB"/>
        </w:rPr>
        <w:t>) and are aligned with natural variation at the extremes of incubation conditions in the wild (</w:t>
      </w:r>
      <w:r w:rsidR="00F96019" w:rsidRPr="00552939">
        <w:rPr>
          <w:rFonts w:cs="Times New Roman"/>
          <w:lang w:val="en-GB"/>
        </w:rPr>
        <w:t>Cheetham et al., 2011</w:t>
      </w:r>
      <w:r w:rsidRPr="00552939">
        <w:rPr>
          <w:rFonts w:cs="Times New Roman"/>
          <w:lang w:val="en-GB"/>
        </w:rPr>
        <w:t xml:space="preserve">; </w:t>
      </w:r>
      <w:r w:rsidR="00F96019" w:rsidRPr="00552939">
        <w:rPr>
          <w:rFonts w:cs="Times New Roman"/>
          <w:lang w:val="en-GB"/>
        </w:rPr>
        <w:t>Qualls &amp; Shine, 2000</w:t>
      </w:r>
      <w:r w:rsidRPr="00552939">
        <w:rPr>
          <w:rFonts w:cs="Times New Roman"/>
          <w:lang w:val="en-GB"/>
        </w:rPr>
        <w:t>). In lizards, impacts on learning from early thermal environments are associated with changes in neural density (</w:t>
      </w:r>
      <w:r w:rsidR="00F96019" w:rsidRPr="00552939">
        <w:rPr>
          <w:rFonts w:cs="Times New Roman"/>
          <w:lang w:val="en-GB"/>
        </w:rPr>
        <w:t>Amiel et al., 2017</w:t>
      </w:r>
      <w:r w:rsidRPr="00552939">
        <w:rPr>
          <w:rFonts w:cs="Times New Roman"/>
          <w:lang w:val="en-GB"/>
        </w:rPr>
        <w:t>). However, several studies have shown that the effects of temperature on brain structure and physiology are region-dependent (</w:t>
      </w:r>
      <w:r w:rsidR="00F96019" w:rsidRPr="00552939">
        <w:rPr>
          <w:rFonts w:cs="Times New Roman"/>
          <w:lang w:val="en-GB"/>
        </w:rPr>
        <w:t>Amiel et al., 2017</w:t>
      </w:r>
      <w:r w:rsidRPr="00552939">
        <w:rPr>
          <w:rFonts w:cs="Times New Roman"/>
          <w:lang w:val="en-GB"/>
        </w:rPr>
        <w:t xml:space="preserve">; </w:t>
      </w:r>
      <w:r w:rsidR="00F96019" w:rsidRPr="00552939">
        <w:rPr>
          <w:rFonts w:cs="Times New Roman"/>
          <w:lang w:val="en-GB"/>
        </w:rPr>
        <w:t>Coomber et al., 1997</w:t>
      </w:r>
      <w:r w:rsidRPr="00552939">
        <w:rPr>
          <w:rFonts w:cs="Times New Roman"/>
          <w:lang w:val="en-GB"/>
        </w:rPr>
        <w:t xml:space="preserve">; </w:t>
      </w:r>
      <w:r w:rsidR="00F96019" w:rsidRPr="00552939">
        <w:rPr>
          <w:rFonts w:cs="Times New Roman"/>
          <w:lang w:val="en-GB"/>
        </w:rPr>
        <w:t>Sakata et al., 2000</w:t>
      </w:r>
      <w:r w:rsidRPr="00552939">
        <w:rPr>
          <w:rFonts w:cs="Times New Roman"/>
          <w:lang w:val="en-GB"/>
        </w:rPr>
        <w:t xml:space="preserve">). It is possible that the temperatures used in our experiment did not affect the brain regions involved in coding reversal learning. Future studies should explore the </w:t>
      </w:r>
      <w:r w:rsidRPr="00552939">
        <w:rPr>
          <w:rFonts w:cs="Times New Roman"/>
          <w:lang w:val="en-GB"/>
        </w:rPr>
        <w:lastRenderedPageBreak/>
        <w:t xml:space="preserve">effects of the thermal environment on brain structure and function in these species to understand the mechanisms underlying the effects of temperature on learning. </w:t>
      </w:r>
      <w:r w:rsidR="006D3BDA" w:rsidRPr="00552939">
        <w:rPr>
          <w:rFonts w:cs="Times New Roman"/>
          <w:lang w:val="en-GB"/>
        </w:rPr>
        <w:tab/>
      </w:r>
      <w:r w:rsidRPr="00552939">
        <w:rPr>
          <w:rFonts w:cs="Times New Roman"/>
          <w:lang w:val="en-GB"/>
        </w:rPr>
        <w:t>Furthermore, testing learning across different cognitive tasks could provide a more comprehensive understanding of the influence of temperature on cognition. In our analyses, sex was not included as a factor because lizards were not considered sexually mature and because previous studies have found weak evidence for sex-dependent learning in many cognitive domains (</w:t>
      </w:r>
      <w:r w:rsidR="00F96019" w:rsidRPr="00552939">
        <w:rPr>
          <w:rFonts w:cs="Times New Roman"/>
          <w:lang w:val="en-GB"/>
        </w:rPr>
        <w:t>Szabo et al., 2019</w:t>
      </w:r>
      <w:r w:rsidRPr="00552939">
        <w:rPr>
          <w:rFonts w:cs="Times New Roman"/>
          <w:lang w:val="en-GB"/>
        </w:rPr>
        <w:t xml:space="preserve">). Indeed, the impacts of temperature on learning were not sex-dependent for the Eastern three-lined skink, </w:t>
      </w:r>
      <w:r w:rsidRPr="00552939">
        <w:rPr>
          <w:rFonts w:cs="Times New Roman"/>
          <w:i/>
          <w:iCs/>
          <w:lang w:val="en-GB"/>
        </w:rPr>
        <w:t>Bassiana dupeyerri,</w:t>
      </w:r>
      <w:r w:rsidRPr="00552939">
        <w:rPr>
          <w:rFonts w:cs="Times New Roman"/>
          <w:lang w:val="en-GB"/>
        </w:rPr>
        <w:t xml:space="preserve"> (</w:t>
      </w:r>
      <w:r w:rsidR="00F96019" w:rsidRPr="00552939">
        <w:rPr>
          <w:rFonts w:cs="Times New Roman"/>
          <w:lang w:val="en-GB"/>
        </w:rPr>
        <w:t>Amiel &amp; Shine, 2012</w:t>
      </w:r>
      <w:r w:rsidRPr="00552939">
        <w:rPr>
          <w:rFonts w:cs="Times New Roman"/>
          <w:lang w:val="en-GB"/>
        </w:rPr>
        <w:t xml:space="preserve">; </w:t>
      </w:r>
      <w:r w:rsidR="00F96019" w:rsidRPr="00552939">
        <w:rPr>
          <w:rFonts w:cs="Times New Roman"/>
          <w:lang w:val="en-GB"/>
        </w:rPr>
        <w:t>Clark et al., 2014</w:t>
      </w:r>
      <w:r w:rsidRPr="00552939">
        <w:rPr>
          <w:rFonts w:cs="Times New Roman"/>
          <w:lang w:val="en-GB"/>
        </w:rPr>
        <w:t xml:space="preserve">). However, some studies </w:t>
      </w:r>
      <w:r w:rsidR="006D3BDA" w:rsidRPr="00552939">
        <w:rPr>
          <w:rFonts w:cs="Times New Roman"/>
          <w:lang w:val="en-GB"/>
        </w:rPr>
        <w:t>show</w:t>
      </w:r>
      <w:r w:rsidRPr="00552939">
        <w:rPr>
          <w:rFonts w:cs="Times New Roman"/>
          <w:lang w:val="en-GB"/>
        </w:rPr>
        <w:t xml:space="preserve"> the interactive effects of incubation temperature and sex on brain physiology in other species of reptiles (</w:t>
      </w:r>
      <w:r w:rsidR="00F96019" w:rsidRPr="00552939">
        <w:rPr>
          <w:rFonts w:cs="Times New Roman"/>
          <w:lang w:val="en-GB"/>
        </w:rPr>
        <w:t>Coomber et al., 1997</w:t>
      </w:r>
      <w:r w:rsidRPr="00552939">
        <w:rPr>
          <w:rFonts w:cs="Times New Roman"/>
          <w:lang w:val="en-GB"/>
        </w:rPr>
        <w:t xml:space="preserve">; </w:t>
      </w:r>
      <w:r w:rsidR="00F96019" w:rsidRPr="00552939">
        <w:rPr>
          <w:rFonts w:cs="Times New Roman"/>
          <w:lang w:val="en-GB"/>
        </w:rPr>
        <w:t>Sakata et al., 2000</w:t>
      </w:r>
      <w:r w:rsidRPr="00552939">
        <w:rPr>
          <w:rFonts w:cs="Times New Roman"/>
          <w:lang w:val="en-GB"/>
        </w:rPr>
        <w:t xml:space="preserve">). In addition, </w:t>
      </w:r>
      <w:r w:rsidRPr="00552939">
        <w:rPr>
          <w:rFonts w:cs="Times New Roman"/>
          <w:i/>
          <w:iCs/>
          <w:lang w:val="en-GB"/>
        </w:rPr>
        <w:t>B. dupeyerri</w:t>
      </w:r>
      <w:r w:rsidRPr="00552939">
        <w:rPr>
          <w:rFonts w:cs="Times New Roman"/>
          <w:lang w:val="en-GB"/>
        </w:rPr>
        <w:t xml:space="preserve"> are known to be sex-reverse</w:t>
      </w:r>
      <w:r w:rsidR="006D3BDA" w:rsidRPr="00552939">
        <w:rPr>
          <w:rFonts w:cs="Times New Roman"/>
          <w:lang w:val="en-GB"/>
        </w:rPr>
        <w:t>d;</w:t>
      </w:r>
      <w:r w:rsidRPr="00552939">
        <w:rPr>
          <w:rFonts w:cs="Times New Roman"/>
          <w:lang w:val="en-GB"/>
        </w:rPr>
        <w:t xml:space="preserve"> some individuals can have female chromosomes but male phenotypes under cold incubation temperatures (</w:t>
      </w:r>
      <w:r w:rsidR="00F96019" w:rsidRPr="00552939">
        <w:rPr>
          <w:rFonts w:cs="Times New Roman"/>
          <w:lang w:val="en-GB"/>
        </w:rPr>
        <w:t>Dissanayake et al., 2021</w:t>
      </w:r>
      <w:r w:rsidRPr="00552939">
        <w:rPr>
          <w:rFonts w:cs="Times New Roman"/>
          <w:lang w:val="en-GB"/>
        </w:rPr>
        <w:t>). Such effects were not easily accounted for in these experiments, making it challenging to understand whether sex or temperature were the major drivers of learning differences (</w:t>
      </w:r>
      <w:r w:rsidR="00F96019" w:rsidRPr="00552939">
        <w:rPr>
          <w:rFonts w:cs="Times New Roman"/>
          <w:lang w:val="en-GB"/>
        </w:rPr>
        <w:t>Amiel et al., 2014</w:t>
      </w:r>
      <w:r w:rsidRPr="00552939">
        <w:rPr>
          <w:rFonts w:cs="Times New Roman"/>
          <w:lang w:val="en-GB"/>
        </w:rPr>
        <w:t xml:space="preserve">; </w:t>
      </w:r>
      <w:r w:rsidR="00F96019" w:rsidRPr="00552939">
        <w:rPr>
          <w:rFonts w:cs="Times New Roman"/>
          <w:lang w:val="en-GB"/>
        </w:rPr>
        <w:t>Amiel &amp; Shine, 2012</w:t>
      </w:r>
      <w:r w:rsidRPr="00552939">
        <w:rPr>
          <w:rFonts w:cs="Times New Roman"/>
          <w:lang w:val="en-GB"/>
        </w:rPr>
        <w:t xml:space="preserve">; </w:t>
      </w:r>
      <w:r w:rsidR="00F96019" w:rsidRPr="00552939">
        <w:rPr>
          <w:rFonts w:cs="Times New Roman"/>
          <w:lang w:val="en-GB"/>
        </w:rPr>
        <w:t>Clark et al., 2014</w:t>
      </w:r>
      <w:r w:rsidRPr="00552939">
        <w:rPr>
          <w:rFonts w:cs="Times New Roman"/>
          <w:lang w:val="en-GB"/>
        </w:rPr>
        <w:t>). Further research should focus on the possible interactive effects of sex and incubation temperature on cognitive performance. However, such studies will be challenging</w:t>
      </w:r>
      <w:r w:rsidR="006D3BDA" w:rsidRPr="00552939">
        <w:rPr>
          <w:rFonts w:cs="Times New Roman"/>
          <w:lang w:val="en-GB"/>
        </w:rPr>
        <w:t>,</w:t>
      </w:r>
      <w:r w:rsidRPr="00552939">
        <w:rPr>
          <w:rFonts w:cs="Times New Roman"/>
          <w:lang w:val="en-GB"/>
        </w:rPr>
        <w:t xml:space="preserve"> given the large sample sizes required to execute these studies rigorously.</w:t>
      </w:r>
    </w:p>
    <w:p w14:paraId="26902279" w14:textId="5F46D7EA" w:rsidR="00F96019" w:rsidRPr="00552939" w:rsidRDefault="00EA3EEE" w:rsidP="007B1AD5">
      <w:pPr>
        <w:pStyle w:val="BodyText"/>
        <w:spacing w:after="0" w:line="360" w:lineRule="auto"/>
        <w:jc w:val="both"/>
        <w:rPr>
          <w:rFonts w:cs="Times New Roman"/>
          <w:lang w:val="en-GB"/>
        </w:rPr>
      </w:pPr>
      <w:r w:rsidRPr="00552939">
        <w:rPr>
          <w:rFonts w:cs="Times New Roman"/>
          <w:lang w:val="en-GB"/>
        </w:rPr>
        <w:tab/>
        <w:t xml:space="preserve">Despite sharing life-history traits, only </w:t>
      </w:r>
      <w:r w:rsidRPr="00552939">
        <w:rPr>
          <w:rFonts w:cs="Times New Roman"/>
          <w:i/>
          <w:iCs/>
          <w:lang w:val="en-GB"/>
        </w:rPr>
        <w:t>L. delicata</w:t>
      </w:r>
      <w:r w:rsidRPr="00552939">
        <w:rPr>
          <w:rFonts w:cs="Times New Roman"/>
          <w:lang w:val="en-GB"/>
        </w:rPr>
        <w:t xml:space="preserve"> has prove</w:t>
      </w:r>
      <w:r w:rsidR="006D3BDA" w:rsidRPr="00552939">
        <w:rPr>
          <w:rFonts w:cs="Times New Roman"/>
          <w:lang w:val="en-GB"/>
        </w:rPr>
        <w:t>d</w:t>
      </w:r>
      <w:r w:rsidRPr="00552939">
        <w:rPr>
          <w:rFonts w:cs="Times New Roman"/>
          <w:lang w:val="en-GB"/>
        </w:rPr>
        <w:t xml:space="preserve"> successful in </w:t>
      </w:r>
      <w:r w:rsidR="006D3BDA" w:rsidRPr="00552939">
        <w:rPr>
          <w:rFonts w:cs="Times New Roman"/>
          <w:lang w:val="en-GB"/>
        </w:rPr>
        <w:t xml:space="preserve">colonizing </w:t>
      </w:r>
      <w:r w:rsidRPr="00552939">
        <w:rPr>
          <w:rFonts w:cs="Times New Roman"/>
          <w:lang w:val="en-GB"/>
        </w:rPr>
        <w:t>various regions globally (</w:t>
      </w:r>
      <w:r w:rsidR="00F96019" w:rsidRPr="00552939">
        <w:rPr>
          <w:rFonts w:cs="Times New Roman"/>
          <w:lang w:val="en-GB"/>
        </w:rPr>
        <w:t>Baker, 1979</w:t>
      </w:r>
      <w:r w:rsidRPr="00552939">
        <w:rPr>
          <w:rFonts w:cs="Times New Roman"/>
          <w:lang w:val="en-GB"/>
        </w:rPr>
        <w:t xml:space="preserve">; </w:t>
      </w:r>
      <w:r w:rsidR="00F96019" w:rsidRPr="00552939">
        <w:rPr>
          <w:rFonts w:cs="Times New Roman"/>
          <w:lang w:val="en-GB"/>
        </w:rPr>
        <w:t>Chapple, Miller, et al., 2013</w:t>
      </w:r>
      <w:r w:rsidRPr="00552939">
        <w:rPr>
          <w:rFonts w:cs="Times New Roman"/>
          <w:lang w:val="en-GB"/>
        </w:rPr>
        <w:t xml:space="preserve">; </w:t>
      </w:r>
      <w:r w:rsidR="00F96019" w:rsidRPr="00552939">
        <w:rPr>
          <w:rFonts w:cs="Times New Roman"/>
          <w:lang w:val="en-GB"/>
        </w:rPr>
        <w:t>Chapple et al., 2015</w:t>
      </w:r>
      <w:r w:rsidRPr="00552939">
        <w:rPr>
          <w:rFonts w:cs="Times New Roman"/>
          <w:lang w:val="en-GB"/>
        </w:rPr>
        <w:t xml:space="preserve">), and we predicted </w:t>
      </w:r>
      <w:r w:rsidR="006D3BDA" w:rsidRPr="00552939">
        <w:rPr>
          <w:rFonts w:cs="Times New Roman"/>
          <w:lang w:val="en-GB"/>
        </w:rPr>
        <w:t xml:space="preserve">that </w:t>
      </w:r>
      <w:r w:rsidRPr="00552939">
        <w:rPr>
          <w:rFonts w:cs="Times New Roman"/>
          <w:lang w:val="en-GB"/>
        </w:rPr>
        <w:t xml:space="preserve">this may relate to higher behavioural flexibility. Furthermore, we expected behavioural flexibility in </w:t>
      </w:r>
      <w:r w:rsidRPr="00552939">
        <w:rPr>
          <w:rFonts w:cs="Times New Roman"/>
          <w:i/>
          <w:iCs/>
          <w:lang w:val="en-GB"/>
        </w:rPr>
        <w:t>L. delicata</w:t>
      </w:r>
      <w:r w:rsidRPr="00552939">
        <w:rPr>
          <w:rFonts w:cs="Times New Roman"/>
          <w:lang w:val="en-GB"/>
        </w:rPr>
        <w:t xml:space="preserve"> to be less susceptible to the effect of </w:t>
      </w:r>
      <w:r w:rsidR="0060794D" w:rsidRPr="00552939">
        <w:rPr>
          <w:rFonts w:cs="Times New Roman"/>
          <w:lang w:val="en-GB"/>
        </w:rPr>
        <w:t xml:space="preserve">the </w:t>
      </w:r>
      <w:r w:rsidRPr="00552939">
        <w:rPr>
          <w:rFonts w:cs="Times New Roman"/>
          <w:lang w:val="en-GB"/>
        </w:rPr>
        <w:t xml:space="preserve">early environment since this trait can be adaptive in several stages of invasion involving more than one generation. Regardless, we did not find differences in reversal learning between </w:t>
      </w:r>
      <w:r w:rsidRPr="00552939">
        <w:rPr>
          <w:rFonts w:cs="Times New Roman"/>
          <w:i/>
          <w:iCs/>
          <w:lang w:val="en-GB"/>
        </w:rPr>
        <w:t>L. delicata</w:t>
      </w:r>
      <w:r w:rsidRPr="00552939">
        <w:rPr>
          <w:rFonts w:cs="Times New Roman"/>
          <w:lang w:val="en-GB"/>
        </w:rPr>
        <w:t xml:space="preserve"> and </w:t>
      </w:r>
      <w:r w:rsidRPr="00552939">
        <w:rPr>
          <w:rFonts w:cs="Times New Roman"/>
          <w:i/>
          <w:iCs/>
          <w:lang w:val="en-GB"/>
        </w:rPr>
        <w:t>L. guichenoti</w:t>
      </w:r>
      <w:r w:rsidRPr="00552939">
        <w:rPr>
          <w:rFonts w:cs="Times New Roman"/>
          <w:lang w:val="en-GB"/>
        </w:rPr>
        <w:t xml:space="preserve"> as </w:t>
      </w:r>
      <w:r w:rsidR="00815FC0">
        <w:rPr>
          <w:rFonts w:cs="Times New Roman"/>
          <w:lang w:val="en-GB"/>
        </w:rPr>
        <w:t xml:space="preserve">we </w:t>
      </w:r>
      <w:r w:rsidRPr="00552939">
        <w:rPr>
          <w:rFonts w:cs="Times New Roman"/>
          <w:lang w:val="en-GB"/>
        </w:rPr>
        <w:t>expected. Bezzina et al. (</w:t>
      </w:r>
      <w:r w:rsidR="00F96019" w:rsidRPr="00552939">
        <w:rPr>
          <w:rFonts w:cs="Times New Roman"/>
          <w:lang w:val="en-GB"/>
        </w:rPr>
        <w:t>2014</w:t>
      </w:r>
      <w:r w:rsidRPr="00552939">
        <w:rPr>
          <w:rFonts w:cs="Times New Roman"/>
          <w:lang w:val="en-GB"/>
        </w:rPr>
        <w:t>) also found no differences in learning between the two skinks in an associative learning task. Our results align with the latter study and suggest that behavioural flexibility does not differ between these species either. While it will be important to explore replicate</w:t>
      </w:r>
      <w:r w:rsidR="006D3BDA" w:rsidRPr="00552939">
        <w:rPr>
          <w:rFonts w:cs="Times New Roman"/>
          <w:lang w:val="en-GB"/>
        </w:rPr>
        <w:t>d</w:t>
      </w:r>
      <w:r w:rsidRPr="00552939">
        <w:rPr>
          <w:rFonts w:cs="Times New Roman"/>
          <w:lang w:val="en-GB"/>
        </w:rPr>
        <w:t xml:space="preserve"> invasion events (both successful and unsuccessful), such information is seldom available. Nonetheless, there is precedence in the literature to expect differences between these two species (</w:t>
      </w:r>
      <w:r w:rsidR="00F96019" w:rsidRPr="00552939">
        <w:rPr>
          <w:rFonts w:cs="Times New Roman"/>
          <w:lang w:val="en-GB"/>
        </w:rPr>
        <w:t>Chapple et al., 2011</w:t>
      </w:r>
      <w:r w:rsidRPr="00552939">
        <w:rPr>
          <w:rFonts w:cs="Times New Roman"/>
          <w:lang w:val="en-GB"/>
        </w:rPr>
        <w:t xml:space="preserve">; </w:t>
      </w:r>
      <w:r w:rsidR="00F96019" w:rsidRPr="00552939">
        <w:rPr>
          <w:rFonts w:cs="Times New Roman"/>
          <w:lang w:val="en-GB"/>
        </w:rPr>
        <w:t>Chapple, Whitaker, et al., 2013</w:t>
      </w:r>
      <w:r w:rsidRPr="00552939">
        <w:rPr>
          <w:rFonts w:cs="Times New Roman"/>
          <w:lang w:val="en-GB"/>
        </w:rPr>
        <w:t xml:space="preserve">). For example, previous studies have shown that </w:t>
      </w:r>
      <w:r w:rsidRPr="00552939">
        <w:rPr>
          <w:rFonts w:cs="Times New Roman"/>
          <w:i/>
          <w:iCs/>
          <w:lang w:val="en-GB"/>
        </w:rPr>
        <w:t>L. delicata</w:t>
      </w:r>
      <w:r w:rsidRPr="00552939">
        <w:rPr>
          <w:rFonts w:cs="Times New Roman"/>
          <w:lang w:val="en-GB"/>
        </w:rPr>
        <w:t xml:space="preserve"> more readily explores novel environments than </w:t>
      </w:r>
      <w:r w:rsidRPr="00552939">
        <w:rPr>
          <w:rFonts w:cs="Times New Roman"/>
          <w:i/>
          <w:iCs/>
          <w:lang w:val="en-GB"/>
        </w:rPr>
        <w:t>L. guichenoti</w:t>
      </w:r>
      <w:r w:rsidRPr="00552939">
        <w:rPr>
          <w:rFonts w:cs="Times New Roman"/>
          <w:lang w:val="en-GB"/>
        </w:rPr>
        <w:t>, which can be advantageous during colonization (</w:t>
      </w:r>
      <w:r w:rsidR="00F96019" w:rsidRPr="00552939">
        <w:rPr>
          <w:rFonts w:cs="Times New Roman"/>
          <w:lang w:val="en-GB"/>
        </w:rPr>
        <w:t>Chapple et al., 2011</w:t>
      </w:r>
      <w:r w:rsidRPr="00552939">
        <w:rPr>
          <w:rFonts w:cs="Times New Roman"/>
          <w:lang w:val="en-GB"/>
        </w:rPr>
        <w:t xml:space="preserve">). Our results, along with </w:t>
      </w:r>
      <w:r w:rsidRPr="00552939">
        <w:rPr>
          <w:rFonts w:cs="Times New Roman"/>
          <w:lang w:val="en-GB"/>
        </w:rPr>
        <w:lastRenderedPageBreak/>
        <w:t>others’ (</w:t>
      </w:r>
      <w:r w:rsidR="00F96019" w:rsidRPr="00552939">
        <w:rPr>
          <w:rFonts w:cs="Times New Roman"/>
          <w:lang w:val="en-GB"/>
        </w:rPr>
        <w:t>Bezzina et al., 2014</w:t>
      </w:r>
      <w:r w:rsidRPr="00552939">
        <w:rPr>
          <w:rFonts w:cs="Times New Roman"/>
          <w:lang w:val="en-GB"/>
        </w:rPr>
        <w:t xml:space="preserve">), suggest that other aspects of their biology are more relevant for </w:t>
      </w:r>
      <w:r w:rsidRPr="00552939">
        <w:rPr>
          <w:rFonts w:cs="Times New Roman"/>
          <w:i/>
          <w:iCs/>
          <w:lang w:val="en-GB"/>
        </w:rPr>
        <w:t>L. delicata</w:t>
      </w:r>
      <w:r w:rsidRPr="00552939">
        <w:rPr>
          <w:rFonts w:cs="Times New Roman"/>
          <w:lang w:val="en-GB"/>
        </w:rPr>
        <w:t xml:space="preserve">’s success as invaders than learning and behavioural flexibility. Differences in exploratory behaviour are likely to be the key factor explaining why </w:t>
      </w:r>
      <w:r w:rsidRPr="00552939">
        <w:rPr>
          <w:rFonts w:cs="Times New Roman"/>
          <w:i/>
          <w:iCs/>
          <w:lang w:val="en-GB"/>
        </w:rPr>
        <w:t>L. delicata</w:t>
      </w:r>
      <w:r w:rsidRPr="00552939">
        <w:rPr>
          <w:rFonts w:cs="Times New Roman"/>
          <w:lang w:val="en-GB"/>
        </w:rPr>
        <w:t xml:space="preserve"> and not </w:t>
      </w:r>
      <w:r w:rsidRPr="00552939">
        <w:rPr>
          <w:rFonts w:cs="Times New Roman"/>
          <w:i/>
          <w:iCs/>
          <w:lang w:val="en-GB"/>
        </w:rPr>
        <w:t>L. guichenoti</w:t>
      </w:r>
      <w:r w:rsidRPr="00552939">
        <w:rPr>
          <w:rFonts w:cs="Times New Roman"/>
          <w:lang w:val="en-GB"/>
        </w:rPr>
        <w:t xml:space="preserve"> is better at colonizing new areas (</w:t>
      </w:r>
      <w:r w:rsidR="00F96019" w:rsidRPr="00552939">
        <w:rPr>
          <w:rFonts w:cs="Times New Roman"/>
          <w:lang w:val="en-GB"/>
        </w:rPr>
        <w:t>Chapple et al., 2011</w:t>
      </w:r>
      <w:r w:rsidRPr="00552939">
        <w:rPr>
          <w:rFonts w:cs="Times New Roman"/>
          <w:lang w:val="en-GB"/>
        </w:rPr>
        <w:t>).</w:t>
      </w:r>
    </w:p>
    <w:p w14:paraId="028751AE" w14:textId="74571411" w:rsidR="00F96019" w:rsidRPr="00552939" w:rsidRDefault="00EA3EEE" w:rsidP="007B1AD5">
      <w:pPr>
        <w:pStyle w:val="BodyText"/>
        <w:spacing w:after="0" w:line="360" w:lineRule="auto"/>
        <w:jc w:val="both"/>
        <w:rPr>
          <w:rFonts w:cs="Times New Roman"/>
          <w:lang w:val="en-GB"/>
        </w:rPr>
      </w:pPr>
      <w:r w:rsidRPr="00552939">
        <w:rPr>
          <w:rFonts w:cs="Times New Roman"/>
          <w:lang w:val="en-GB"/>
        </w:rPr>
        <w:tab/>
        <w:t xml:space="preserve">We acknowledge that sample size may be limiting our ability to detect the small effect sizes in our experiment given the uncertainty around slope contrasts between treatments (see 95% CI of contrasts in results). We analysed the behaviour of </w:t>
      </w:r>
      <w:r w:rsidR="00815FC0" w:rsidRPr="00552939">
        <w:rPr>
          <w:rFonts w:cs="Times New Roman"/>
          <w:lang w:val="en-GB"/>
        </w:rPr>
        <w:t>8</w:t>
      </w:r>
      <w:r w:rsidR="00815FC0">
        <w:rPr>
          <w:rFonts w:cs="Times New Roman"/>
          <w:lang w:val="en-GB"/>
        </w:rPr>
        <w:t>4</w:t>
      </w:r>
      <w:r w:rsidR="00815FC0" w:rsidRPr="00552939">
        <w:rPr>
          <w:rFonts w:cs="Times New Roman"/>
          <w:lang w:val="en-GB"/>
        </w:rPr>
        <w:t xml:space="preserve"> </w:t>
      </w:r>
      <w:r w:rsidRPr="00552939">
        <w:rPr>
          <w:rFonts w:cs="Times New Roman"/>
          <w:lang w:val="en-GB"/>
        </w:rPr>
        <w:t xml:space="preserve">individuals coming from a total of 36 unique clutches in </w:t>
      </w:r>
      <w:r w:rsidRPr="00552939">
        <w:rPr>
          <w:rFonts w:cs="Times New Roman"/>
          <w:i/>
          <w:iCs/>
          <w:lang w:val="en-GB"/>
        </w:rPr>
        <w:t>L. delicata</w:t>
      </w:r>
      <w:r w:rsidRPr="00552939">
        <w:rPr>
          <w:rFonts w:cs="Times New Roman"/>
          <w:lang w:val="en-GB"/>
        </w:rPr>
        <w:t xml:space="preserve"> and 33 in </w:t>
      </w:r>
      <w:r w:rsidRPr="00552939">
        <w:rPr>
          <w:rFonts w:cs="Times New Roman"/>
          <w:i/>
          <w:iCs/>
          <w:lang w:val="en-GB"/>
        </w:rPr>
        <w:t>L. guichenoti</w:t>
      </w:r>
      <w:r w:rsidRPr="00552939">
        <w:rPr>
          <w:rFonts w:cs="Times New Roman"/>
          <w:lang w:val="en-GB"/>
        </w:rPr>
        <w:t xml:space="preserve">, yet it is challenging to do more animals than this given the logistical constraints associated with running such detailed cognitive trials. However, it is noteworthy that our effect sizes are very small and likely of little biological significance. For example, the slopes of CORT-treated animals are 100.094% the slope of controls in </w:t>
      </w:r>
      <w:r w:rsidRPr="00552939">
        <w:rPr>
          <w:rFonts w:cs="Times New Roman"/>
          <w:i/>
          <w:iCs/>
          <w:lang w:val="en-GB"/>
        </w:rPr>
        <w:t>L. delicata</w:t>
      </w:r>
      <w:r w:rsidRPr="00552939">
        <w:rPr>
          <w:rFonts w:cs="Times New Roman"/>
          <w:lang w:val="en-GB"/>
        </w:rPr>
        <w:t xml:space="preserve"> and 96.865% in </w:t>
      </w:r>
      <w:r w:rsidRPr="00552939">
        <w:rPr>
          <w:rFonts w:cs="Times New Roman"/>
          <w:i/>
          <w:iCs/>
          <w:lang w:val="en-GB"/>
        </w:rPr>
        <w:t>L. guichenoti</w:t>
      </w:r>
      <w:r w:rsidRPr="00552939">
        <w:rPr>
          <w:rFonts w:cs="Times New Roman"/>
          <w:lang w:val="en-GB"/>
        </w:rPr>
        <w:t>, while the slope in hot-incubated lizards is 111.582% the slope of those incubated at cold temp</w:t>
      </w:r>
      <w:r w:rsidR="004D1A14" w:rsidRPr="00552939">
        <w:rPr>
          <w:rFonts w:cs="Times New Roman"/>
          <w:lang w:val="en-GB"/>
        </w:rPr>
        <w:t>e</w:t>
      </w:r>
      <w:r w:rsidRPr="00552939">
        <w:rPr>
          <w:rFonts w:cs="Times New Roman"/>
          <w:lang w:val="en-GB"/>
        </w:rPr>
        <w:t xml:space="preserve">ratures in </w:t>
      </w:r>
      <w:r w:rsidRPr="00552939">
        <w:rPr>
          <w:rFonts w:cs="Times New Roman"/>
          <w:i/>
          <w:iCs/>
          <w:lang w:val="en-GB"/>
        </w:rPr>
        <w:t>L. delicata</w:t>
      </w:r>
      <w:r w:rsidRPr="00552939">
        <w:rPr>
          <w:rFonts w:cs="Times New Roman"/>
          <w:lang w:val="en-GB"/>
        </w:rPr>
        <w:t xml:space="preserve"> and 127.384% in </w:t>
      </w:r>
      <w:r w:rsidRPr="00552939">
        <w:rPr>
          <w:rFonts w:cs="Times New Roman"/>
          <w:i/>
          <w:iCs/>
          <w:lang w:val="en-GB"/>
        </w:rPr>
        <w:t>L. guichenoti</w:t>
      </w:r>
      <w:r w:rsidRPr="00552939">
        <w:rPr>
          <w:rFonts w:cs="Times New Roman"/>
          <w:lang w:val="en-GB"/>
        </w:rPr>
        <w:t>.</w:t>
      </w:r>
    </w:p>
    <w:p w14:paraId="1C552BE6" w14:textId="2301EFB9" w:rsidR="00F96019" w:rsidRDefault="00EA3EEE" w:rsidP="007B1AD5">
      <w:pPr>
        <w:pStyle w:val="BodyText"/>
        <w:spacing w:after="0" w:line="360" w:lineRule="auto"/>
        <w:jc w:val="both"/>
        <w:rPr>
          <w:rFonts w:cs="Times New Roman"/>
          <w:lang w:val="en-GB"/>
        </w:rPr>
      </w:pPr>
      <w:r w:rsidRPr="00552939">
        <w:rPr>
          <w:rFonts w:cs="Times New Roman"/>
          <w:lang w:val="en-GB"/>
        </w:rPr>
        <w:tab/>
        <w:t xml:space="preserve">In conclusion, our results indicate that lizards performed the reversal learning task, a measure of behavioural flexibility, at similar rates, with no discernible differences between treatments or species. These findings contrast with our initial predictions and suggest that behavioural flexibility in both species is robust to insults (at least from temperature and GCs) during </w:t>
      </w:r>
      <w:r w:rsidR="00DC36DE" w:rsidRPr="00552939">
        <w:rPr>
          <w:rFonts w:cs="Times New Roman"/>
          <w:lang w:val="en-GB"/>
        </w:rPr>
        <w:t xml:space="preserve">the </w:t>
      </w:r>
      <w:r w:rsidRPr="00552939">
        <w:rPr>
          <w:rFonts w:cs="Times New Roman"/>
          <w:lang w:val="en-GB"/>
        </w:rPr>
        <w:t xml:space="preserve">early stages of development. Furthermore, our results indicate that other aspects of the biology of </w:t>
      </w:r>
      <w:r w:rsidRPr="00552939">
        <w:rPr>
          <w:rFonts w:cs="Times New Roman"/>
          <w:i/>
          <w:iCs/>
          <w:lang w:val="en-GB"/>
        </w:rPr>
        <w:t>L. delicata</w:t>
      </w:r>
      <w:r w:rsidRPr="00552939">
        <w:rPr>
          <w:rFonts w:cs="Times New Roman"/>
          <w:lang w:val="en-GB"/>
        </w:rPr>
        <w:t xml:space="preserve"> may be more influential for their success as invaders than behavioural flexibility alone. Nevertheless, future studies should investigate the potential influence of prenatal CORT and temperature on cognition, considering other factors such as the type of cognitive task. It is also imperative to explore the effects of these treatments on brain function comprehensively. Additionally, further research is essential to determine which aspects of </w:t>
      </w:r>
      <w:r w:rsidRPr="00552939">
        <w:rPr>
          <w:rFonts w:cs="Times New Roman"/>
          <w:i/>
          <w:iCs/>
          <w:lang w:val="en-GB"/>
        </w:rPr>
        <w:t>L. delicata</w:t>
      </w:r>
      <w:r w:rsidRPr="00552939">
        <w:rPr>
          <w:rFonts w:cs="Times New Roman"/>
          <w:lang w:val="en-GB"/>
        </w:rPr>
        <w:t>’s biology contribute more significantly to their success as invaders than behavioural flexibility alone. Investigating these areas will provide a better understanding of the cognitive and biological mechanisms underlying the adaptability and invasive potential of both species.</w:t>
      </w:r>
    </w:p>
    <w:p w14:paraId="70B51D36" w14:textId="77777777" w:rsidR="002E3DD4" w:rsidRPr="00552939" w:rsidRDefault="002E3DD4" w:rsidP="007B1AD5">
      <w:pPr>
        <w:pStyle w:val="BodyText"/>
        <w:spacing w:after="0" w:line="360" w:lineRule="auto"/>
        <w:jc w:val="both"/>
        <w:rPr>
          <w:rFonts w:cs="Times New Roman"/>
          <w:lang w:val="en-GB"/>
        </w:rPr>
      </w:pPr>
    </w:p>
    <w:p w14:paraId="36460A25" w14:textId="7632AE6E" w:rsidR="00EA3EEE" w:rsidRPr="00552939" w:rsidRDefault="00EA3EEE" w:rsidP="007B1AD5">
      <w:pPr>
        <w:spacing w:after="0" w:line="360" w:lineRule="auto"/>
        <w:rPr>
          <w:rFonts w:ascii="Times New Roman" w:hAnsi="Times New Roman" w:cs="Times New Roman"/>
          <w:b/>
          <w:lang w:val="en-GB"/>
        </w:rPr>
      </w:pPr>
      <w:r w:rsidRPr="00552939">
        <w:rPr>
          <w:rFonts w:ascii="Times New Roman" w:hAnsi="Times New Roman" w:cs="Times New Roman"/>
          <w:b/>
          <w:lang w:val="en-GB"/>
        </w:rPr>
        <w:t xml:space="preserve">Data </w:t>
      </w:r>
      <w:r w:rsidR="002E3DD4">
        <w:rPr>
          <w:rFonts w:ascii="Times New Roman" w:hAnsi="Times New Roman" w:cs="Times New Roman"/>
          <w:b/>
          <w:bCs/>
          <w:lang w:val="en-GB"/>
        </w:rPr>
        <w:t>A</w:t>
      </w:r>
      <w:r w:rsidRPr="00552939">
        <w:rPr>
          <w:rFonts w:ascii="Times New Roman" w:hAnsi="Times New Roman" w:cs="Times New Roman"/>
          <w:b/>
          <w:bCs/>
          <w:lang w:val="en-GB"/>
        </w:rPr>
        <w:t>vailability</w:t>
      </w:r>
    </w:p>
    <w:p w14:paraId="2F982470" w14:textId="115AB90F" w:rsidR="00F96019" w:rsidRPr="00552939" w:rsidRDefault="00BB183A" w:rsidP="00552939">
      <w:pPr>
        <w:pStyle w:val="FirstParagraph"/>
        <w:spacing w:line="360" w:lineRule="auto"/>
        <w:ind w:firstLine="720"/>
        <w:jc w:val="both"/>
        <w:rPr>
          <w:rFonts w:cs="Times New Roman"/>
          <w:lang w:val="en-GB"/>
        </w:rPr>
      </w:pPr>
      <w:r w:rsidRPr="00552939">
        <w:rPr>
          <w:rFonts w:cs="Times New Roman"/>
          <w:lang w:val="en-GB"/>
        </w:rPr>
        <w:lastRenderedPageBreak/>
        <w:t>All data, data description</w:t>
      </w:r>
      <w:r w:rsidR="00DC36DE" w:rsidRPr="00552939">
        <w:rPr>
          <w:rFonts w:cs="Times New Roman"/>
          <w:lang w:val="en-GB"/>
        </w:rPr>
        <w:t>s</w:t>
      </w:r>
      <w:r w:rsidR="00815FC0">
        <w:rPr>
          <w:rFonts w:cs="Times New Roman"/>
          <w:lang w:val="en-GB"/>
        </w:rPr>
        <w:t>,</w:t>
      </w:r>
      <w:r w:rsidRPr="00552939">
        <w:rPr>
          <w:rFonts w:cs="Times New Roman"/>
          <w:lang w:val="en-GB"/>
        </w:rPr>
        <w:t xml:space="preserve"> and R code are available in </w:t>
      </w:r>
      <w:r w:rsidR="00DC36DE" w:rsidRPr="00552939">
        <w:rPr>
          <w:rFonts w:cs="Times New Roman"/>
          <w:lang w:val="en-GB"/>
        </w:rPr>
        <w:t xml:space="preserve">the </w:t>
      </w:r>
      <w:r w:rsidRPr="00552939">
        <w:rPr>
          <w:rFonts w:cs="Times New Roman"/>
          <w:lang w:val="en-GB"/>
        </w:rPr>
        <w:t xml:space="preserve">public repository </w:t>
      </w:r>
      <w:r w:rsidR="00F96019" w:rsidRPr="00552939">
        <w:rPr>
          <w:rFonts w:cs="Times New Roman"/>
          <w:lang w:val="en-GB"/>
        </w:rPr>
        <w:t>https://github.com/Pablo-Recio/CORT_Temp_Behavioural_flexibility</w:t>
      </w:r>
      <w:r w:rsidRPr="00552939">
        <w:rPr>
          <w:rFonts w:cs="Times New Roman"/>
          <w:lang w:val="en-GB"/>
        </w:rPr>
        <w:t>.</w:t>
      </w:r>
    </w:p>
    <w:p w14:paraId="52D5CED4" w14:textId="5716A0A6" w:rsidR="00EA3EEE" w:rsidRPr="00552939" w:rsidRDefault="00EA3EEE" w:rsidP="007B1AD5">
      <w:pPr>
        <w:spacing w:after="0" w:line="360" w:lineRule="auto"/>
        <w:jc w:val="both"/>
        <w:rPr>
          <w:rFonts w:ascii="Times New Roman" w:hAnsi="Times New Roman" w:cs="Times New Roman"/>
          <w:b/>
          <w:lang w:val="en-GB"/>
        </w:rPr>
      </w:pPr>
      <w:r w:rsidRPr="00C75D4F">
        <w:rPr>
          <w:rFonts w:cs="Times New Roman"/>
        </w:rPr>
        <w:t xml:space="preserve">Declaration of </w:t>
      </w:r>
      <w:r w:rsidRPr="00552939">
        <w:rPr>
          <w:rFonts w:ascii="Times New Roman" w:hAnsi="Times New Roman" w:cs="Times New Roman"/>
          <w:b/>
          <w:bCs/>
          <w:lang w:val="en-GB"/>
        </w:rPr>
        <w:t>Conflicts</w:t>
      </w:r>
      <w:r w:rsidRPr="00552939">
        <w:rPr>
          <w:rFonts w:ascii="Times New Roman" w:hAnsi="Times New Roman" w:cs="Times New Roman"/>
          <w:b/>
          <w:lang w:val="en-GB"/>
        </w:rPr>
        <w:t xml:space="preserve"> of </w:t>
      </w:r>
      <w:r w:rsidRPr="00552939">
        <w:rPr>
          <w:rFonts w:ascii="Times New Roman" w:hAnsi="Times New Roman" w:cs="Times New Roman"/>
          <w:b/>
          <w:bCs/>
          <w:lang w:val="en-GB"/>
        </w:rPr>
        <w:t>Interest</w:t>
      </w:r>
    </w:p>
    <w:p w14:paraId="05315EB7" w14:textId="30057FE9" w:rsidR="007944A3" w:rsidRPr="007B009A" w:rsidRDefault="007944A3" w:rsidP="0089257D">
      <w:pPr>
        <w:pStyle w:val="FirstParagraph"/>
        <w:spacing w:after="0" w:line="360" w:lineRule="auto"/>
        <w:jc w:val="both"/>
        <w:rPr>
          <w:rFonts w:cs="Times New Roman"/>
          <w:lang w:val="en-GB"/>
        </w:rPr>
      </w:pPr>
      <w:r>
        <w:rPr>
          <w:rFonts w:cs="Times New Roman"/>
          <w:lang w:val="en-GB"/>
        </w:rPr>
        <w:tab/>
      </w:r>
      <w:r w:rsidRPr="0016264A">
        <w:rPr>
          <w:color w:val="000000"/>
          <w:lang w:val="en-GB"/>
        </w:rPr>
        <w:t>The authors declare no conflicts of interest</w:t>
      </w:r>
      <w:r w:rsidR="00BB183A" w:rsidRPr="00552939">
        <w:rPr>
          <w:rFonts w:cs="Times New Roman"/>
          <w:lang w:val="en-GB"/>
        </w:rPr>
        <w:t>.</w:t>
      </w:r>
      <w:bookmarkStart w:id="33" w:name="_Hlk185582679"/>
    </w:p>
    <w:p w14:paraId="6E5988BE" w14:textId="581FFED7" w:rsidR="00F96019" w:rsidRPr="00552939" w:rsidRDefault="00BB183A" w:rsidP="007B1AD5">
      <w:pPr>
        <w:pStyle w:val="Abstract"/>
        <w:spacing w:after="0" w:line="360" w:lineRule="auto"/>
        <w:rPr>
          <w:rFonts w:ascii="Times New Roman" w:hAnsi="Times New Roman" w:cs="Times New Roman"/>
          <w:sz w:val="24"/>
          <w:szCs w:val="24"/>
          <w:lang w:val="en-GB"/>
        </w:rPr>
      </w:pPr>
      <w:r w:rsidRPr="00552939">
        <w:rPr>
          <w:rFonts w:ascii="Times New Roman" w:hAnsi="Times New Roman" w:cs="Times New Roman"/>
          <w:b/>
          <w:bCs/>
          <w:sz w:val="24"/>
          <w:szCs w:val="24"/>
          <w:lang w:val="en-GB"/>
        </w:rPr>
        <w:t>Acknowledgments</w:t>
      </w:r>
    </w:p>
    <w:p w14:paraId="7BDFC593" w14:textId="2423A2BE" w:rsidR="00F96019" w:rsidRDefault="00F102B6" w:rsidP="00552939">
      <w:pPr>
        <w:pStyle w:val="FirstParagraph"/>
        <w:spacing w:line="360" w:lineRule="auto"/>
        <w:jc w:val="both"/>
        <w:rPr>
          <w:ins w:id="34" w:author="Enago" w:date="2024-12-27T14:11:00Z"/>
          <w:rFonts w:cs="Times New Roman"/>
          <w:lang w:val="en-GB"/>
        </w:rPr>
      </w:pPr>
      <w:r>
        <w:rPr>
          <w:rFonts w:cs="Times New Roman"/>
          <w:lang w:val="en-GB"/>
        </w:rPr>
        <w:tab/>
      </w:r>
      <w:r w:rsidR="00BB183A" w:rsidRPr="00552939">
        <w:rPr>
          <w:rFonts w:cs="Times New Roman"/>
          <w:lang w:val="en-GB"/>
        </w:rPr>
        <w:t>We thank the help and assistance of our lab</w:t>
      </w:r>
      <w:r w:rsidR="00EA3EEE" w:rsidRPr="00552939">
        <w:rPr>
          <w:rFonts w:cs="Times New Roman"/>
          <w:lang w:val="en-GB"/>
        </w:rPr>
        <w:t>oratory</w:t>
      </w:r>
      <w:r w:rsidR="00BB183A" w:rsidRPr="00552939">
        <w:rPr>
          <w:rFonts w:cs="Times New Roman"/>
          <w:lang w:val="en-GB"/>
        </w:rPr>
        <w:t xml:space="preserve"> technicians Benjamin Durant and Michelle Stephens for taking care of the lizards. We are also grateful to ACTHA for the grant for the 3D</w:t>
      </w:r>
      <w:r w:rsidR="00EA3EEE" w:rsidRPr="00552939">
        <w:rPr>
          <w:rFonts w:cs="Times New Roman"/>
          <w:lang w:val="en-GB"/>
        </w:rPr>
        <w:t>-</w:t>
      </w:r>
      <w:r w:rsidR="00BB183A" w:rsidRPr="00552939">
        <w:rPr>
          <w:rFonts w:cs="Times New Roman"/>
          <w:lang w:val="en-GB"/>
        </w:rPr>
        <w:t>printed feeders, and we also thank ANU MakerSpace, where we designed and built the prototypes of the 3D</w:t>
      </w:r>
      <w:r w:rsidR="00EA3EEE" w:rsidRPr="00552939">
        <w:rPr>
          <w:rFonts w:cs="Times New Roman"/>
          <w:lang w:val="en-GB"/>
        </w:rPr>
        <w:t>-</w:t>
      </w:r>
      <w:r w:rsidR="00BB183A" w:rsidRPr="00552939">
        <w:rPr>
          <w:rFonts w:cs="Times New Roman"/>
          <w:lang w:val="en-GB"/>
        </w:rPr>
        <w:t xml:space="preserve">printed feeders. Finally, we wish to acknowledge the anonymous </w:t>
      </w:r>
      <w:r w:rsidR="006B57B7" w:rsidRPr="00552939">
        <w:rPr>
          <w:rFonts w:cs="Times New Roman"/>
          <w:lang w:val="en-GB"/>
        </w:rPr>
        <w:t>referees</w:t>
      </w:r>
      <w:r w:rsidR="00BB183A" w:rsidRPr="00552939">
        <w:rPr>
          <w:rFonts w:cs="Times New Roman"/>
          <w:lang w:val="en-GB"/>
        </w:rPr>
        <w:t xml:space="preserve"> for their valuable feedback on the manuscript.</w:t>
      </w:r>
      <w:r w:rsidR="003E3EF0" w:rsidRPr="003E3EF0">
        <w:rPr>
          <w:rFonts w:cs="Times New Roman"/>
          <w:lang w:val="en-GB"/>
        </w:rPr>
        <w:t xml:space="preserve"> </w:t>
      </w:r>
      <w:r w:rsidR="003E3EF0" w:rsidRPr="000A5FF2">
        <w:rPr>
          <w:rFonts w:cs="Times New Roman"/>
          <w:lang w:val="en-GB"/>
        </w:rPr>
        <w:t xml:space="preserve">This work was supported by </w:t>
      </w:r>
      <w:r w:rsidR="00960C81">
        <w:rPr>
          <w:rFonts w:cs="Times New Roman"/>
          <w:lang w:val="en-GB"/>
        </w:rPr>
        <w:t>the</w:t>
      </w:r>
      <w:r w:rsidR="003E3EF0" w:rsidRPr="000A5FF2">
        <w:rPr>
          <w:rFonts w:cs="Times New Roman"/>
          <w:lang w:val="en-GB"/>
        </w:rPr>
        <w:t xml:space="preserve"> Australia</w:t>
      </w:r>
      <w:r w:rsidR="00960C81">
        <w:rPr>
          <w:rFonts w:cs="Times New Roman"/>
          <w:lang w:val="en-GB"/>
        </w:rPr>
        <w:t>n</w:t>
      </w:r>
      <w:r w:rsidR="003E3EF0" w:rsidRPr="000A5FF2">
        <w:rPr>
          <w:rFonts w:cs="Times New Roman"/>
          <w:lang w:val="en-GB"/>
        </w:rPr>
        <w:t xml:space="preserve"> </w:t>
      </w:r>
      <w:r w:rsidR="00815FC0">
        <w:rPr>
          <w:rFonts w:cs="Times New Roman"/>
          <w:lang w:val="en-GB"/>
        </w:rPr>
        <w:t xml:space="preserve">National </w:t>
      </w:r>
      <w:r w:rsidR="003E3EF0" w:rsidRPr="000A5FF2">
        <w:rPr>
          <w:rFonts w:cs="Times New Roman"/>
          <w:lang w:val="en-GB"/>
        </w:rPr>
        <w:t xml:space="preserve">University </w:t>
      </w:r>
      <w:r w:rsidR="00960C81">
        <w:rPr>
          <w:rFonts w:cs="Times New Roman"/>
          <w:lang w:val="en-GB"/>
        </w:rPr>
        <w:t xml:space="preserve">PhD </w:t>
      </w:r>
      <w:r w:rsidR="00815FC0">
        <w:rPr>
          <w:rFonts w:cs="Times New Roman"/>
          <w:lang w:val="en-GB"/>
        </w:rPr>
        <w:t>scholar</w:t>
      </w:r>
      <w:r w:rsidR="003E3EF0" w:rsidRPr="000A5FF2">
        <w:rPr>
          <w:rFonts w:cs="Times New Roman"/>
          <w:lang w:val="en-GB"/>
        </w:rPr>
        <w:t xml:space="preserve">ship </w:t>
      </w:r>
      <w:r w:rsidR="00960C81">
        <w:rPr>
          <w:rFonts w:cs="Times New Roman"/>
          <w:lang w:val="en-GB"/>
        </w:rPr>
        <w:t xml:space="preserve">to </w:t>
      </w:r>
      <w:r w:rsidR="003E3EF0" w:rsidRPr="000A5FF2">
        <w:rPr>
          <w:rFonts w:cs="Times New Roman"/>
          <w:lang w:val="en-GB"/>
        </w:rPr>
        <w:t xml:space="preserve">P.R., the Australian Research Council </w:t>
      </w:r>
      <w:r w:rsidR="00960C81">
        <w:rPr>
          <w:rFonts w:cs="Times New Roman"/>
          <w:lang w:val="en-GB"/>
        </w:rPr>
        <w:t xml:space="preserve">grant </w:t>
      </w:r>
      <w:r w:rsidR="003E3EF0" w:rsidRPr="000A5FF2">
        <w:rPr>
          <w:rFonts w:cs="Times New Roman"/>
          <w:lang w:val="en-GB"/>
        </w:rPr>
        <w:t>(grant no. DP210101152) to D.N. and C.F., and the ACT Herpetological Association grant to P.R.</w:t>
      </w:r>
    </w:p>
    <w:bookmarkEnd w:id="33"/>
    <w:p w14:paraId="692E227A" w14:textId="77777777" w:rsidR="00EA3EEE" w:rsidRPr="00552939" w:rsidRDefault="00EA3EEE" w:rsidP="007B1AD5">
      <w:pPr>
        <w:spacing w:after="0" w:line="360" w:lineRule="auto"/>
        <w:rPr>
          <w:rFonts w:ascii="Times New Roman" w:hAnsi="Times New Roman" w:cs="Times New Roman"/>
          <w:b/>
          <w:bCs/>
          <w:lang w:val="en-GB"/>
        </w:rPr>
      </w:pPr>
      <w:commentRangeStart w:id="35"/>
      <w:r w:rsidRPr="00552939">
        <w:rPr>
          <w:rFonts w:ascii="Times New Roman" w:hAnsi="Times New Roman" w:cs="Times New Roman"/>
          <w:b/>
          <w:bCs/>
          <w:lang w:val="en-GB"/>
        </w:rPr>
        <w:t xml:space="preserve">Supplementary </w:t>
      </w:r>
      <w:commentRangeEnd w:id="35"/>
      <w:r w:rsidR="007B009A">
        <w:rPr>
          <w:rStyle w:val="CommentReference"/>
        </w:rPr>
        <w:commentReference w:id="35"/>
      </w:r>
      <w:r w:rsidRPr="00552939">
        <w:rPr>
          <w:rFonts w:ascii="Times New Roman" w:hAnsi="Times New Roman" w:cs="Times New Roman"/>
          <w:b/>
          <w:bCs/>
          <w:lang w:val="en-GB"/>
        </w:rPr>
        <w:t xml:space="preserve">Material </w:t>
      </w:r>
    </w:p>
    <w:p w14:paraId="29ED8980" w14:textId="77777777" w:rsidR="00EA3EEE" w:rsidRPr="00552939" w:rsidRDefault="00EA3EEE" w:rsidP="00552939">
      <w:pPr>
        <w:spacing w:after="0" w:line="360" w:lineRule="auto"/>
        <w:ind w:firstLine="720"/>
        <w:jc w:val="both"/>
        <w:rPr>
          <w:rFonts w:ascii="Times New Roman" w:hAnsi="Times New Roman" w:cs="Times New Roman"/>
          <w:lang w:val="en-GB"/>
        </w:rPr>
      </w:pPr>
      <w:r w:rsidRPr="00552939">
        <w:rPr>
          <w:rFonts w:ascii="Times New Roman" w:hAnsi="Times New Roman" w:cs="Times New Roman"/>
          <w:lang w:val="en-GB"/>
        </w:rPr>
        <w:t>Supplementary material associated with this article is available, in the online version, at doi: xxx/j.anbehav.xxx.</w:t>
      </w:r>
    </w:p>
    <w:p w14:paraId="021F40F8" w14:textId="77777777" w:rsidR="00EA3EEE" w:rsidRPr="00552939" w:rsidRDefault="00EA3EEE" w:rsidP="007B1AD5">
      <w:pPr>
        <w:pStyle w:val="BodyText"/>
        <w:spacing w:after="0" w:line="360" w:lineRule="auto"/>
        <w:rPr>
          <w:rFonts w:cs="Times New Roman"/>
          <w:lang w:val="en-GB"/>
        </w:rPr>
      </w:pPr>
    </w:p>
    <w:p w14:paraId="52AB8F76" w14:textId="77777777" w:rsidR="00F96019" w:rsidRPr="00552939" w:rsidRDefault="00BB183A" w:rsidP="007B1AD5">
      <w:pPr>
        <w:spacing w:after="0" w:line="360" w:lineRule="auto"/>
        <w:rPr>
          <w:rFonts w:ascii="Times New Roman" w:hAnsi="Times New Roman" w:cs="Times New Roman"/>
          <w:lang w:val="en-GB"/>
        </w:rPr>
      </w:pPr>
      <w:commentRangeStart w:id="36"/>
      <w:r w:rsidRPr="00552939">
        <w:rPr>
          <w:rFonts w:ascii="Times New Roman" w:hAnsi="Times New Roman" w:cs="Times New Roman"/>
          <w:b/>
          <w:lang w:val="en-GB"/>
        </w:rPr>
        <w:t>References</w:t>
      </w:r>
      <w:commentRangeEnd w:id="36"/>
      <w:r w:rsidR="001112ED">
        <w:rPr>
          <w:rStyle w:val="CommentReference"/>
        </w:rPr>
        <w:commentReference w:id="36"/>
      </w:r>
    </w:p>
    <w:p w14:paraId="1AAB93D6" w14:textId="5BDBAA35"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Abayarathna, T., &amp; Webb, J. K. (2020). Effects of incubation temperatures on learning abilities of hatchling velvet geckos. </w:t>
      </w:r>
      <w:r w:rsidRPr="00552939">
        <w:rPr>
          <w:rFonts w:cs="Times New Roman"/>
          <w:i/>
          <w:iCs/>
          <w:lang w:val="en-GB"/>
        </w:rPr>
        <w:t>Animal Cognition</w:t>
      </w:r>
      <w:r w:rsidRPr="00552939">
        <w:rPr>
          <w:rFonts w:cs="Times New Roman"/>
          <w:lang w:val="en-GB"/>
        </w:rPr>
        <w:t xml:space="preserve">, </w:t>
      </w:r>
      <w:r w:rsidRPr="00552939">
        <w:rPr>
          <w:rFonts w:cs="Times New Roman"/>
          <w:i/>
          <w:iCs/>
          <w:lang w:val="en-GB"/>
        </w:rPr>
        <w:t>23</w:t>
      </w:r>
      <w:r w:rsidRPr="00552939">
        <w:rPr>
          <w:rFonts w:cs="Times New Roman"/>
          <w:lang w:val="en-GB"/>
        </w:rPr>
        <w:t xml:space="preserve">(4), 613–620. </w:t>
      </w:r>
      <w:r w:rsidR="00F96019" w:rsidRPr="00552939">
        <w:rPr>
          <w:rFonts w:cs="Times New Roman"/>
          <w:lang w:val="en-GB"/>
        </w:rPr>
        <w:t>https://doi.org/10.1007/s10071-020-01365-4</w:t>
      </w:r>
    </w:p>
    <w:p w14:paraId="435336C8" w14:textId="315CE1A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Amiel, J. J., Bao, S., &amp; Shine, R. (2017). The effects of incubation temperature on the development of the cortical forebrain in a lizard. </w:t>
      </w:r>
      <w:r w:rsidRPr="00552939">
        <w:rPr>
          <w:rFonts w:cs="Times New Roman"/>
          <w:i/>
          <w:iCs/>
          <w:lang w:val="en-GB"/>
        </w:rPr>
        <w:t>Animal Cognition</w:t>
      </w:r>
      <w:r w:rsidRPr="00552939">
        <w:rPr>
          <w:rFonts w:cs="Times New Roman"/>
          <w:lang w:val="en-GB"/>
        </w:rPr>
        <w:t xml:space="preserve">, </w:t>
      </w:r>
      <w:r w:rsidRPr="00552939">
        <w:rPr>
          <w:rFonts w:cs="Times New Roman"/>
          <w:i/>
          <w:iCs/>
          <w:lang w:val="en-GB"/>
        </w:rPr>
        <w:t>20</w:t>
      </w:r>
      <w:r w:rsidRPr="00552939">
        <w:rPr>
          <w:rFonts w:cs="Times New Roman"/>
          <w:lang w:val="en-GB"/>
        </w:rPr>
        <w:t xml:space="preserve">(1), 117–125. </w:t>
      </w:r>
      <w:r w:rsidR="00F96019" w:rsidRPr="00552939">
        <w:rPr>
          <w:rFonts w:cs="Times New Roman"/>
          <w:lang w:val="en-GB"/>
        </w:rPr>
        <w:t>https://doi.org/10.1007/s10071-016-0993-2</w:t>
      </w:r>
    </w:p>
    <w:p w14:paraId="6A697FC7" w14:textId="6C658E24"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Amiel, J. J., Lindström, T., &amp; Shine, R. (2014). Egg incubation effects generate positive correlations between size, speed and learning ability in young lizards. </w:t>
      </w:r>
      <w:r w:rsidRPr="00552939">
        <w:rPr>
          <w:rFonts w:cs="Times New Roman"/>
          <w:i/>
          <w:iCs/>
          <w:lang w:val="en-GB"/>
        </w:rPr>
        <w:t>Animal Cognition</w:t>
      </w:r>
      <w:r w:rsidRPr="00552939">
        <w:rPr>
          <w:rFonts w:cs="Times New Roman"/>
          <w:lang w:val="en-GB"/>
        </w:rPr>
        <w:t xml:space="preserve">, </w:t>
      </w:r>
      <w:r w:rsidRPr="00552939">
        <w:rPr>
          <w:rFonts w:cs="Times New Roman"/>
          <w:i/>
          <w:iCs/>
          <w:lang w:val="en-GB"/>
        </w:rPr>
        <w:t>17</w:t>
      </w:r>
      <w:r w:rsidRPr="00552939">
        <w:rPr>
          <w:rFonts w:cs="Times New Roman"/>
          <w:lang w:val="en-GB"/>
        </w:rPr>
        <w:t xml:space="preserve">(2), 337–347. </w:t>
      </w:r>
      <w:r w:rsidR="00F96019" w:rsidRPr="00552939">
        <w:rPr>
          <w:rFonts w:cs="Times New Roman"/>
          <w:lang w:val="en-GB"/>
        </w:rPr>
        <w:t>https://doi.org/10.1007/s10071-013-0665-4</w:t>
      </w:r>
    </w:p>
    <w:p w14:paraId="6C57EF6C" w14:textId="1B8C9AE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Amiel, J. J., &amp; Shine, R. (2012). Hotter nests produce smarter young lizards. </w:t>
      </w:r>
      <w:r w:rsidRPr="00552939">
        <w:rPr>
          <w:rFonts w:cs="Times New Roman"/>
          <w:i/>
          <w:iCs/>
          <w:lang w:val="en-GB"/>
        </w:rPr>
        <w:t>Biology Letters</w:t>
      </w:r>
      <w:r w:rsidRPr="00552939">
        <w:rPr>
          <w:rFonts w:cs="Times New Roman"/>
          <w:lang w:val="en-GB"/>
        </w:rPr>
        <w:t xml:space="preserve">, </w:t>
      </w:r>
      <w:r w:rsidRPr="00552939">
        <w:rPr>
          <w:rFonts w:cs="Times New Roman"/>
          <w:i/>
          <w:iCs/>
          <w:lang w:val="en-GB"/>
        </w:rPr>
        <w:t>8</w:t>
      </w:r>
      <w:r w:rsidRPr="00552939">
        <w:rPr>
          <w:rFonts w:cs="Times New Roman"/>
          <w:lang w:val="en-GB"/>
        </w:rPr>
        <w:t xml:space="preserve">(3), 372–374. </w:t>
      </w:r>
      <w:r w:rsidR="00F96019" w:rsidRPr="00552939">
        <w:rPr>
          <w:rFonts w:cs="Times New Roman"/>
          <w:lang w:val="en-GB"/>
        </w:rPr>
        <w:t>https://doi.org/10.1098/rsbl.2011.1161</w:t>
      </w:r>
    </w:p>
    <w:p w14:paraId="0489054A" w14:textId="053AC5C0"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lastRenderedPageBreak/>
        <w:t xml:space="preserve">Amiel, J. J., Tingley, R., &amp; Shine, R. (2011). Smart Moves: Effects of Relative Brain Size on Establishment Success of Invasive Amphibians and Reptiles. </w:t>
      </w:r>
      <w:r w:rsidRPr="00552939">
        <w:rPr>
          <w:rFonts w:cs="Times New Roman"/>
          <w:i/>
          <w:iCs/>
          <w:lang w:val="en-GB"/>
        </w:rPr>
        <w:t>PLoS ONE</w:t>
      </w:r>
      <w:r w:rsidRPr="00552939">
        <w:rPr>
          <w:rFonts w:cs="Times New Roman"/>
          <w:lang w:val="en-GB"/>
        </w:rPr>
        <w:t xml:space="preserve">, </w:t>
      </w:r>
      <w:r w:rsidRPr="00552939">
        <w:rPr>
          <w:rFonts w:cs="Times New Roman"/>
          <w:i/>
          <w:iCs/>
          <w:lang w:val="en-GB"/>
        </w:rPr>
        <w:t>6</w:t>
      </w:r>
      <w:r w:rsidRPr="00552939">
        <w:rPr>
          <w:rFonts w:cs="Times New Roman"/>
          <w:lang w:val="en-GB"/>
        </w:rPr>
        <w:t xml:space="preserve">(4), e18277. </w:t>
      </w:r>
      <w:r w:rsidR="00F96019" w:rsidRPr="00552939">
        <w:rPr>
          <w:rFonts w:cs="Times New Roman"/>
          <w:lang w:val="en-GB"/>
        </w:rPr>
        <w:t>https://doi.org/10.1371/journal.pone.0018277</w:t>
      </w:r>
    </w:p>
    <w:p w14:paraId="179C8F86" w14:textId="248AC514"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Baden, T., &amp; Osorio, D. (2019). The retinal basis of vertebrate color vision. </w:t>
      </w:r>
      <w:r w:rsidRPr="00552939">
        <w:rPr>
          <w:rFonts w:cs="Times New Roman"/>
          <w:i/>
          <w:iCs/>
          <w:lang w:val="en-GB"/>
        </w:rPr>
        <w:t>Annual Review of Vision Science</w:t>
      </w:r>
      <w:r w:rsidRPr="00552939">
        <w:rPr>
          <w:rFonts w:cs="Times New Roman"/>
          <w:lang w:val="en-GB"/>
        </w:rPr>
        <w:t xml:space="preserve">, </w:t>
      </w:r>
      <w:r w:rsidR="00960C81">
        <w:rPr>
          <w:rFonts w:cs="Times New Roman"/>
          <w:lang w:val="en-GB"/>
        </w:rPr>
        <w:t xml:space="preserve">5, </w:t>
      </w:r>
      <w:r w:rsidRPr="00552939">
        <w:rPr>
          <w:rFonts w:cs="Times New Roman"/>
          <w:lang w:val="en-GB"/>
        </w:rPr>
        <w:t xml:space="preserve">177–200. </w:t>
      </w:r>
      <w:r w:rsidR="00F96019" w:rsidRPr="00552939">
        <w:rPr>
          <w:rFonts w:cs="Times New Roman"/>
          <w:lang w:val="en-GB"/>
        </w:rPr>
        <w:t>https://doi.org/10.1146/annurev-vision-091718-014926</w:t>
      </w:r>
    </w:p>
    <w:p w14:paraId="6C3ABE86" w14:textId="527C59B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Baker, J. K. (1979). The </w:t>
      </w:r>
      <w:r w:rsidR="00DC36DE" w:rsidRPr="00552939">
        <w:rPr>
          <w:rFonts w:cs="Times New Roman"/>
          <w:lang w:val="en-GB"/>
        </w:rPr>
        <w:t>Rainbow Skink</w:t>
      </w:r>
      <w:r w:rsidRPr="00552939">
        <w:rPr>
          <w:rFonts w:cs="Times New Roman"/>
          <w:lang w:val="en-GB"/>
        </w:rPr>
        <w:t xml:space="preserve">, </w:t>
      </w:r>
      <w:r w:rsidR="00DC36DE" w:rsidRPr="00C75D4F">
        <w:rPr>
          <w:rFonts w:cs="Times New Roman"/>
          <w:i/>
          <w:lang w:val="en-GB"/>
        </w:rPr>
        <w:t xml:space="preserve">Lampropholis </w:t>
      </w:r>
      <w:r w:rsidRPr="00C75D4F">
        <w:rPr>
          <w:rFonts w:cs="Times New Roman"/>
          <w:i/>
          <w:lang w:val="en-GB"/>
        </w:rPr>
        <w:t>delicata</w:t>
      </w:r>
      <w:r w:rsidRPr="00552939">
        <w:rPr>
          <w:rFonts w:cs="Times New Roman"/>
          <w:lang w:val="en-GB"/>
        </w:rPr>
        <w:t xml:space="preserve">, in </w:t>
      </w:r>
      <w:r w:rsidR="00DC36DE" w:rsidRPr="00552939">
        <w:rPr>
          <w:rFonts w:cs="Times New Roman"/>
          <w:lang w:val="en-GB"/>
        </w:rPr>
        <w:t>Hawaii</w:t>
      </w:r>
      <w:r w:rsidRPr="00552939">
        <w:rPr>
          <w:rFonts w:cs="Times New Roman"/>
          <w:lang w:val="en-GB"/>
        </w:rPr>
        <w:t xml:space="preserve">. </w:t>
      </w:r>
      <w:r w:rsidRPr="00552939">
        <w:rPr>
          <w:rFonts w:cs="Times New Roman"/>
          <w:i/>
          <w:iCs/>
          <w:lang w:val="en-GB"/>
        </w:rPr>
        <w:t>Pacific Science</w:t>
      </w:r>
      <w:r w:rsidRPr="00552939">
        <w:rPr>
          <w:rFonts w:cs="Times New Roman"/>
          <w:lang w:val="en-GB"/>
        </w:rPr>
        <w:t xml:space="preserve">, </w:t>
      </w:r>
      <w:r w:rsidRPr="00552939">
        <w:rPr>
          <w:rFonts w:cs="Times New Roman"/>
          <w:i/>
          <w:iCs/>
          <w:lang w:val="en-GB"/>
        </w:rPr>
        <w:t>33</w:t>
      </w:r>
      <w:r w:rsidRPr="00552939">
        <w:rPr>
          <w:rFonts w:cs="Times New Roman"/>
          <w:lang w:val="en-GB"/>
        </w:rPr>
        <w:t>(2), 207–212. https://doi.org/</w:t>
      </w:r>
      <w:r w:rsidR="00F96019" w:rsidRPr="00552939">
        <w:rPr>
          <w:rFonts w:cs="Times New Roman"/>
          <w:lang w:val="en-GB"/>
        </w:rPr>
        <w:t>http://hdl.handle.net/10125/1470</w:t>
      </w:r>
    </w:p>
    <w:p w14:paraId="24AC1963" w14:textId="477F2A4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Bebus, S. E., Small, T. W., Jones, B. C., Elderbrock, E. K., &amp; Schoech, S. J. (2016). Associative learning is inversely related to reversal learning and varies with nestling corticosterone exposure. </w:t>
      </w:r>
      <w:r w:rsidRPr="00552939">
        <w:rPr>
          <w:rFonts w:cs="Times New Roman"/>
          <w:i/>
          <w:iCs/>
          <w:lang w:val="en-GB"/>
        </w:rPr>
        <w:t>Animal Behaviour</w:t>
      </w:r>
      <w:r w:rsidRPr="00552939">
        <w:rPr>
          <w:rFonts w:cs="Times New Roman"/>
          <w:lang w:val="en-GB"/>
        </w:rPr>
        <w:t xml:space="preserve">, </w:t>
      </w:r>
      <w:r w:rsidRPr="00552939">
        <w:rPr>
          <w:rFonts w:cs="Times New Roman"/>
          <w:i/>
          <w:iCs/>
          <w:lang w:val="en-GB"/>
        </w:rPr>
        <w:t>111</w:t>
      </w:r>
      <w:r w:rsidRPr="00552939">
        <w:rPr>
          <w:rFonts w:cs="Times New Roman"/>
          <w:lang w:val="en-GB"/>
        </w:rPr>
        <w:t xml:space="preserve">, 251–260. </w:t>
      </w:r>
      <w:r w:rsidR="00F96019" w:rsidRPr="00552939">
        <w:rPr>
          <w:rFonts w:cs="Times New Roman"/>
          <w:lang w:val="en-GB"/>
        </w:rPr>
        <w:t>https://doi.org/10.1016/j.anbehav.2015.10.027</w:t>
      </w:r>
    </w:p>
    <w:p w14:paraId="7956A46F" w14:textId="2FCCEB2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Bezzina, C. N., Amiel, J. J., &amp; Shine, R. (2014). Does invasion success reflect superior cognitive ability? A case study of two congeneric lizard species (</w:t>
      </w:r>
      <w:r w:rsidR="00DC36DE" w:rsidRPr="00552939">
        <w:rPr>
          <w:rFonts w:cs="Times New Roman"/>
          <w:i/>
          <w:iCs/>
          <w:lang w:val="en-GB"/>
        </w:rPr>
        <w:t>L</w:t>
      </w:r>
      <w:r w:rsidRPr="00552939">
        <w:rPr>
          <w:rFonts w:cs="Times New Roman"/>
          <w:i/>
          <w:iCs/>
          <w:lang w:val="en-GB"/>
        </w:rPr>
        <w:t>ampropholis</w:t>
      </w:r>
      <w:r w:rsidRPr="00552939">
        <w:rPr>
          <w:rFonts w:cs="Times New Roman"/>
          <w:lang w:val="en-GB"/>
        </w:rPr>
        <w:t xml:space="preserve">, </w:t>
      </w:r>
      <w:r w:rsidR="00DC36DE" w:rsidRPr="00552939">
        <w:rPr>
          <w:rFonts w:cs="Times New Roman"/>
          <w:i/>
          <w:iCs/>
          <w:lang w:val="en-GB"/>
        </w:rPr>
        <w:t>Scincidae</w:t>
      </w:r>
      <w:r w:rsidRPr="00552939">
        <w:rPr>
          <w:rFonts w:cs="Times New Roman"/>
          <w:lang w:val="en-GB"/>
        </w:rPr>
        <w:t xml:space="preserve">). </w:t>
      </w:r>
      <w:r w:rsidRPr="00552939">
        <w:rPr>
          <w:rFonts w:cs="Times New Roman"/>
          <w:i/>
          <w:iCs/>
          <w:lang w:val="en-GB"/>
        </w:rPr>
        <w:t>PLoS One</w:t>
      </w:r>
      <w:r w:rsidRPr="00552939">
        <w:rPr>
          <w:rFonts w:cs="Times New Roman"/>
          <w:lang w:val="en-GB"/>
        </w:rPr>
        <w:t xml:space="preserve">, </w:t>
      </w:r>
      <w:r w:rsidRPr="00552939">
        <w:rPr>
          <w:rFonts w:cs="Times New Roman"/>
          <w:i/>
          <w:iCs/>
          <w:lang w:val="en-GB"/>
        </w:rPr>
        <w:t>9</w:t>
      </w:r>
      <w:r w:rsidRPr="00552939">
        <w:rPr>
          <w:rFonts w:cs="Times New Roman"/>
          <w:lang w:val="en-GB"/>
        </w:rPr>
        <w:t xml:space="preserve">(1), e86271. </w:t>
      </w:r>
      <w:r w:rsidR="00F96019" w:rsidRPr="00552939">
        <w:rPr>
          <w:rFonts w:cs="Times New Roman"/>
          <w:lang w:val="en-GB"/>
        </w:rPr>
        <w:t>https://doi.org/10.1371/journal.pone.0086271</w:t>
      </w:r>
    </w:p>
    <w:p w14:paraId="0BEF1C61" w14:textId="687EF4D3"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Brown, V. J., &amp; Tait, D. S. (2010). Behavioral flexibility: Attentional shifting, rule switching and response reversal. </w:t>
      </w:r>
      <w:r w:rsidR="00EA3EEE" w:rsidRPr="00552939">
        <w:rPr>
          <w:rFonts w:cs="Times New Roman"/>
          <w:lang w:val="en-GB"/>
        </w:rPr>
        <w:t xml:space="preserve">In I. P. Stolerman, &amp; L.H. Price (Eds), </w:t>
      </w:r>
      <w:r w:rsidRPr="00552939">
        <w:rPr>
          <w:rFonts w:cs="Times New Roman"/>
          <w:i/>
          <w:iCs/>
          <w:lang w:val="en-GB"/>
        </w:rPr>
        <w:t>Encyclopedia of Psychopharmacology</w:t>
      </w:r>
      <w:r w:rsidR="00EA3EEE" w:rsidRPr="00552939">
        <w:rPr>
          <w:rFonts w:cs="Times New Roman"/>
          <w:i/>
          <w:iCs/>
          <w:lang w:val="en-GB"/>
        </w:rPr>
        <w:t xml:space="preserve"> </w:t>
      </w:r>
      <w:r w:rsidR="00EA3EEE" w:rsidRPr="00552939">
        <w:rPr>
          <w:rFonts w:cs="Times New Roman"/>
          <w:lang w:val="en-GB"/>
        </w:rPr>
        <w:t>(pp. 209–213).</w:t>
      </w:r>
      <w:r w:rsidRPr="00552939">
        <w:rPr>
          <w:rFonts w:cs="Times New Roman"/>
          <w:i/>
          <w:iCs/>
          <w:lang w:val="en-GB"/>
        </w:rPr>
        <w:t xml:space="preserve"> </w:t>
      </w:r>
      <w:r w:rsidRPr="00552939">
        <w:rPr>
          <w:rFonts w:cs="Times New Roman"/>
          <w:lang w:val="en-GB"/>
        </w:rPr>
        <w:t xml:space="preserve">Springer-Verlag: Berlin. </w:t>
      </w:r>
      <w:r w:rsidR="00F96019" w:rsidRPr="00552939">
        <w:rPr>
          <w:rFonts w:cs="Times New Roman"/>
          <w:lang w:val="en-GB"/>
        </w:rPr>
        <w:t>https://doi.org/10.1007/978-3-540-68706-1</w:t>
      </w:r>
    </w:p>
    <w:p w14:paraId="6F2077D9" w14:textId="3BE45E4D"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Brummelte, S., &amp; Galea, L. A. (2010). Chronic high corticosterone reduces neurogenesis in the dentate gyrus of adult male and female rats. </w:t>
      </w:r>
      <w:r w:rsidRPr="00552939">
        <w:rPr>
          <w:rFonts w:cs="Times New Roman"/>
          <w:i/>
          <w:iCs/>
          <w:lang w:val="en-GB"/>
        </w:rPr>
        <w:t>Neuroscience</w:t>
      </w:r>
      <w:r w:rsidRPr="00552939">
        <w:rPr>
          <w:rFonts w:cs="Times New Roman"/>
          <w:lang w:val="en-GB"/>
        </w:rPr>
        <w:t xml:space="preserve">, </w:t>
      </w:r>
      <w:r w:rsidRPr="00552939">
        <w:rPr>
          <w:rFonts w:cs="Times New Roman"/>
          <w:i/>
          <w:iCs/>
          <w:lang w:val="en-GB"/>
        </w:rPr>
        <w:t>168</w:t>
      </w:r>
      <w:r w:rsidRPr="00552939">
        <w:rPr>
          <w:rFonts w:cs="Times New Roman"/>
          <w:lang w:val="en-GB"/>
        </w:rPr>
        <w:t xml:space="preserve">(3), 680–690. </w:t>
      </w:r>
      <w:r w:rsidR="00F96019" w:rsidRPr="00552939">
        <w:rPr>
          <w:rFonts w:cs="Times New Roman"/>
          <w:lang w:val="en-GB"/>
        </w:rPr>
        <w:t>https://doi.org/10.1016/j.neuroscience.2010.04.023</w:t>
      </w:r>
    </w:p>
    <w:p w14:paraId="4BA2AC07" w14:textId="7DADAAC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Bürkner, P.-C. (2017). </w:t>
      </w:r>
      <w:r w:rsidR="00EA3EEE" w:rsidRPr="00552939">
        <w:rPr>
          <w:rFonts w:cs="Times New Roman"/>
          <w:lang w:val="en-GB"/>
        </w:rPr>
        <w:t>brms</w:t>
      </w:r>
      <w:r w:rsidRPr="00552939">
        <w:rPr>
          <w:rFonts w:cs="Times New Roman"/>
          <w:lang w:val="en-GB"/>
        </w:rPr>
        <w:t xml:space="preserve">: An r package for </w:t>
      </w:r>
      <w:r w:rsidR="00DC36DE" w:rsidRPr="00552939">
        <w:rPr>
          <w:rFonts w:cs="Times New Roman"/>
          <w:lang w:val="en-GB"/>
        </w:rPr>
        <w:t xml:space="preserve">Bayesian </w:t>
      </w:r>
      <w:r w:rsidRPr="00552939">
        <w:rPr>
          <w:rFonts w:cs="Times New Roman"/>
          <w:lang w:val="en-GB"/>
        </w:rPr>
        <w:t xml:space="preserve">multilevel models using stan. </w:t>
      </w:r>
      <w:r w:rsidRPr="00552939">
        <w:rPr>
          <w:rFonts w:cs="Times New Roman"/>
          <w:i/>
          <w:iCs/>
          <w:lang w:val="en-GB"/>
        </w:rPr>
        <w:t>Journal of Statistical Software</w:t>
      </w:r>
      <w:r w:rsidRPr="00552939">
        <w:rPr>
          <w:rFonts w:cs="Times New Roman"/>
          <w:lang w:val="en-GB"/>
        </w:rPr>
        <w:t xml:space="preserve">, </w:t>
      </w:r>
      <w:r w:rsidRPr="00552939">
        <w:rPr>
          <w:rFonts w:cs="Times New Roman"/>
          <w:i/>
          <w:iCs/>
          <w:lang w:val="en-GB"/>
        </w:rPr>
        <w:t>80</w:t>
      </w:r>
      <w:r w:rsidR="00EA3EEE" w:rsidRPr="00552939">
        <w:rPr>
          <w:rFonts w:cs="Times New Roman"/>
          <w:lang w:val="en-GB"/>
        </w:rPr>
        <w:t>(1)</w:t>
      </w:r>
      <w:r w:rsidRPr="00552939">
        <w:rPr>
          <w:rFonts w:cs="Times New Roman"/>
          <w:lang w:val="en-GB"/>
        </w:rPr>
        <w:t>, 1–28.</w:t>
      </w:r>
      <w:r w:rsidR="00924DC5">
        <w:rPr>
          <w:rFonts w:cs="Times New Roman"/>
          <w:lang w:val="en-GB"/>
        </w:rPr>
        <w:t xml:space="preserve"> </w:t>
      </w:r>
      <w:r w:rsidR="00924DC5" w:rsidRPr="00924DC5">
        <w:rPr>
          <w:rFonts w:cs="Times New Roman"/>
        </w:rPr>
        <w:t>https://doi.org/10.18637/jss.v080.i01</w:t>
      </w:r>
    </w:p>
    <w:p w14:paraId="3AAE6D79" w14:textId="0A7E15F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Carrasco, M. I., Zhang, J., &amp; Noble, D. W. (2024). Maternal investment and early thermal conditions affect performance and antipredator responses. </w:t>
      </w:r>
      <w:r w:rsidRPr="00552939">
        <w:rPr>
          <w:rFonts w:cs="Times New Roman"/>
          <w:i/>
          <w:iCs/>
          <w:lang w:val="en-GB"/>
        </w:rPr>
        <w:t>Behavioral Ecology</w:t>
      </w:r>
      <w:r w:rsidR="00EA3EEE" w:rsidRPr="00552939">
        <w:rPr>
          <w:rFonts w:cs="Times New Roman"/>
          <w:i/>
          <w:iCs/>
          <w:lang w:val="en-GB"/>
        </w:rPr>
        <w:t>, 35</w:t>
      </w:r>
      <w:r w:rsidR="00EA3EEE" w:rsidRPr="00552939">
        <w:rPr>
          <w:rFonts w:cs="Times New Roman"/>
          <w:lang w:val="en-GB"/>
        </w:rPr>
        <w:t>(4)</w:t>
      </w:r>
      <w:r w:rsidR="00EA3EEE" w:rsidRPr="00552939">
        <w:rPr>
          <w:rFonts w:cs="Times New Roman"/>
          <w:i/>
          <w:iCs/>
          <w:lang w:val="en-GB"/>
        </w:rPr>
        <w:t xml:space="preserve">, </w:t>
      </w:r>
      <w:r w:rsidR="00EA3EEE" w:rsidRPr="00552939">
        <w:rPr>
          <w:rFonts w:cs="Times New Roman"/>
          <w:lang w:val="en-GB"/>
        </w:rPr>
        <w:t>arae035</w:t>
      </w:r>
      <w:r w:rsidRPr="00552939">
        <w:rPr>
          <w:rFonts w:cs="Times New Roman"/>
          <w:lang w:val="en-GB"/>
        </w:rPr>
        <w:t>. https://doi.org/</w:t>
      </w:r>
      <w:r w:rsidR="00F96019" w:rsidRPr="00552939">
        <w:rPr>
          <w:rFonts w:cs="Times New Roman"/>
          <w:lang w:val="en-GB"/>
        </w:rPr>
        <w:t>https://doi.org/10.1093/beheco/arae035</w:t>
      </w:r>
    </w:p>
    <w:p w14:paraId="39355DA3" w14:textId="6DA63C62"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Chapple, D. G., Miller, K. A., Chaplin, K., Barnett, L., Thompson, M. B., &amp; Bray, R. D. (2015). Biology of the invasive delicate skink (Lampropholis delicata) on lord </w:t>
      </w:r>
      <w:proofErr w:type="gramStart"/>
      <w:r w:rsidR="004A5D76">
        <w:rPr>
          <w:rFonts w:cs="Times New Roman"/>
          <w:lang w:val="en-GB"/>
        </w:rPr>
        <w:t>H</w:t>
      </w:r>
      <w:r w:rsidRPr="00552939">
        <w:rPr>
          <w:rFonts w:cs="Times New Roman"/>
          <w:lang w:val="en-GB"/>
        </w:rPr>
        <w:t>owe island</w:t>
      </w:r>
      <w:proofErr w:type="gramEnd"/>
      <w:r w:rsidRPr="00552939">
        <w:rPr>
          <w:rFonts w:cs="Times New Roman"/>
          <w:lang w:val="en-GB"/>
        </w:rPr>
        <w:t xml:space="preserve">. </w:t>
      </w:r>
      <w:r w:rsidRPr="00552939">
        <w:rPr>
          <w:rFonts w:cs="Times New Roman"/>
          <w:i/>
          <w:iCs/>
          <w:lang w:val="en-GB"/>
        </w:rPr>
        <w:t>Australian Journal of Zoology</w:t>
      </w:r>
      <w:r w:rsidRPr="00552939">
        <w:rPr>
          <w:rFonts w:cs="Times New Roman"/>
          <w:lang w:val="en-GB"/>
        </w:rPr>
        <w:t xml:space="preserve">, </w:t>
      </w:r>
      <w:r w:rsidRPr="00552939">
        <w:rPr>
          <w:rFonts w:cs="Times New Roman"/>
          <w:i/>
          <w:iCs/>
          <w:lang w:val="en-GB"/>
        </w:rPr>
        <w:t>62</w:t>
      </w:r>
      <w:r w:rsidRPr="00552939">
        <w:rPr>
          <w:rFonts w:cs="Times New Roman"/>
          <w:lang w:val="en-GB"/>
        </w:rPr>
        <w:t xml:space="preserve">(6), 498–506. </w:t>
      </w:r>
      <w:r w:rsidR="00F96019" w:rsidRPr="00552939">
        <w:rPr>
          <w:rFonts w:cs="Times New Roman"/>
          <w:lang w:val="en-GB"/>
        </w:rPr>
        <w:t>https://doi.org/10.1071/ZO14098</w:t>
      </w:r>
    </w:p>
    <w:p w14:paraId="4F561586" w14:textId="6BEB3FE3"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Chapple, D. G., Miller, K. A., Kraus, F., &amp; Thompson, M. B. (2013). Divergent introduction histories among invasive populations of the delicate skink (Lampropholis delicata): Has the importance of genetic admixture in the success of biological invasions been overemphasized? </w:t>
      </w:r>
      <w:r w:rsidRPr="00552939">
        <w:rPr>
          <w:rFonts w:cs="Times New Roman"/>
          <w:i/>
          <w:iCs/>
          <w:lang w:val="en-GB"/>
        </w:rPr>
        <w:t>Diversity and Distributions</w:t>
      </w:r>
      <w:r w:rsidRPr="00552939">
        <w:rPr>
          <w:rFonts w:cs="Times New Roman"/>
          <w:lang w:val="en-GB"/>
        </w:rPr>
        <w:t xml:space="preserve">, </w:t>
      </w:r>
      <w:r w:rsidRPr="00552939">
        <w:rPr>
          <w:rFonts w:cs="Times New Roman"/>
          <w:i/>
          <w:iCs/>
          <w:lang w:val="en-GB"/>
        </w:rPr>
        <w:t>19</w:t>
      </w:r>
      <w:r w:rsidRPr="00552939">
        <w:rPr>
          <w:rFonts w:cs="Times New Roman"/>
          <w:lang w:val="en-GB"/>
        </w:rPr>
        <w:t xml:space="preserve">(2), 134–146. </w:t>
      </w:r>
      <w:r w:rsidR="00F96019" w:rsidRPr="00552939">
        <w:rPr>
          <w:rFonts w:cs="Times New Roman"/>
          <w:lang w:val="en-GB"/>
        </w:rPr>
        <w:t>https://doi.org/10.1111/j.1472-4642.2012.00919.x</w:t>
      </w:r>
    </w:p>
    <w:p w14:paraId="34849151" w14:textId="1AA862CD"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lastRenderedPageBreak/>
        <w:t xml:space="preserve">Chapple, D. G., Simmonds, S. M., &amp; Wong, B. B. (2012). Can behavioral and personality traits influence the success of unintentional species introductions? </w:t>
      </w:r>
      <w:r w:rsidRPr="00552939">
        <w:rPr>
          <w:rFonts w:cs="Times New Roman"/>
          <w:i/>
          <w:iCs/>
          <w:lang w:val="en-GB"/>
        </w:rPr>
        <w:t>Trends in Ecology &amp; Evolution</w:t>
      </w:r>
      <w:r w:rsidRPr="00552939">
        <w:rPr>
          <w:rFonts w:cs="Times New Roman"/>
          <w:lang w:val="en-GB"/>
        </w:rPr>
        <w:t xml:space="preserve">, </w:t>
      </w:r>
      <w:r w:rsidRPr="00552939">
        <w:rPr>
          <w:rFonts w:cs="Times New Roman"/>
          <w:i/>
          <w:iCs/>
          <w:lang w:val="en-GB"/>
        </w:rPr>
        <w:t>27</w:t>
      </w:r>
      <w:r w:rsidRPr="00552939">
        <w:rPr>
          <w:rFonts w:cs="Times New Roman"/>
          <w:lang w:val="en-GB"/>
        </w:rPr>
        <w:t xml:space="preserve">(1), 57–64. </w:t>
      </w:r>
      <w:r w:rsidR="00F96019" w:rsidRPr="00552939">
        <w:rPr>
          <w:rFonts w:cs="Times New Roman"/>
          <w:lang w:val="en-GB"/>
        </w:rPr>
        <w:t>https://doi.org/10.1016/j.tree.2011.09.010</w:t>
      </w:r>
    </w:p>
    <w:p w14:paraId="5CC7AFE2" w14:textId="2ADB904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Chapple, D. G., Simmonds, S. M., &amp; Wong, B. B. M. (2011). Know when to run, know when to hide: Can behavioral differences explain the divergent invasion success of two sympatric lizards? </w:t>
      </w:r>
      <w:r w:rsidRPr="00552939">
        <w:rPr>
          <w:rFonts w:cs="Times New Roman"/>
          <w:i/>
          <w:iCs/>
          <w:lang w:val="en-GB"/>
        </w:rPr>
        <w:t>Ecology and Evolution</w:t>
      </w:r>
      <w:r w:rsidRPr="00552939">
        <w:rPr>
          <w:rFonts w:cs="Times New Roman"/>
          <w:lang w:val="en-GB"/>
        </w:rPr>
        <w:t xml:space="preserve">, </w:t>
      </w:r>
      <w:r w:rsidRPr="00552939">
        <w:rPr>
          <w:rFonts w:cs="Times New Roman"/>
          <w:i/>
          <w:iCs/>
          <w:lang w:val="en-GB"/>
        </w:rPr>
        <w:t>1</w:t>
      </w:r>
      <w:r w:rsidRPr="00552939">
        <w:rPr>
          <w:rFonts w:cs="Times New Roman"/>
          <w:lang w:val="en-GB"/>
        </w:rPr>
        <w:t xml:space="preserve">(3), 278–289. </w:t>
      </w:r>
      <w:r w:rsidR="00F96019" w:rsidRPr="00552939">
        <w:rPr>
          <w:rFonts w:cs="Times New Roman"/>
          <w:lang w:val="en-GB"/>
        </w:rPr>
        <w:t>https://doi.org/10.1002/ece3.22</w:t>
      </w:r>
    </w:p>
    <w:p w14:paraId="73B35AAC" w14:textId="358E3A7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Chapple, D. G., Whitaker, A. H., Chapple, S. N., Miller, K. A., &amp; Thompson, M. B. (2013). Biosecurity interceptions of an invasive lizard: Origin of stowaways and human-assisted spread within New Zealand. </w:t>
      </w:r>
      <w:r w:rsidRPr="00552939">
        <w:rPr>
          <w:rFonts w:cs="Times New Roman"/>
          <w:i/>
          <w:iCs/>
          <w:lang w:val="en-GB"/>
        </w:rPr>
        <w:t>Evolutionary Applications</w:t>
      </w:r>
      <w:r w:rsidRPr="00552939">
        <w:rPr>
          <w:rFonts w:cs="Times New Roman"/>
          <w:lang w:val="en-GB"/>
        </w:rPr>
        <w:t xml:space="preserve">, </w:t>
      </w:r>
      <w:r w:rsidRPr="00552939">
        <w:rPr>
          <w:rFonts w:cs="Times New Roman"/>
          <w:i/>
          <w:iCs/>
          <w:lang w:val="en-GB"/>
        </w:rPr>
        <w:t>6</w:t>
      </w:r>
      <w:r w:rsidRPr="00552939">
        <w:rPr>
          <w:rFonts w:cs="Times New Roman"/>
          <w:lang w:val="en-GB"/>
        </w:rPr>
        <w:t xml:space="preserve">(2), 324–339. </w:t>
      </w:r>
      <w:r w:rsidR="00F96019" w:rsidRPr="00552939">
        <w:rPr>
          <w:rFonts w:cs="Times New Roman"/>
          <w:lang w:val="en-GB"/>
        </w:rPr>
        <w:t>https://doi.org/10.1111/eva.12002</w:t>
      </w:r>
    </w:p>
    <w:p w14:paraId="42AA7610" w14:textId="0568CD2B"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Cheetham, E., Doody, J. S., Stewart, B., &amp; Harlow, P. (2011). Embryonic mortality as a cost of communal nesting in the delicate skink. </w:t>
      </w:r>
      <w:r w:rsidRPr="00552939">
        <w:rPr>
          <w:rFonts w:cs="Times New Roman"/>
          <w:i/>
          <w:iCs/>
          <w:lang w:val="en-GB"/>
        </w:rPr>
        <w:t>Journal of Zoology</w:t>
      </w:r>
      <w:r w:rsidRPr="00552939">
        <w:rPr>
          <w:rFonts w:cs="Times New Roman"/>
          <w:lang w:val="en-GB"/>
        </w:rPr>
        <w:t xml:space="preserve">, </w:t>
      </w:r>
      <w:r w:rsidRPr="00552939">
        <w:rPr>
          <w:rFonts w:cs="Times New Roman"/>
          <w:i/>
          <w:iCs/>
          <w:lang w:val="en-GB"/>
        </w:rPr>
        <w:t>283</w:t>
      </w:r>
      <w:r w:rsidRPr="00552939">
        <w:rPr>
          <w:rFonts w:cs="Times New Roman"/>
          <w:lang w:val="en-GB"/>
        </w:rPr>
        <w:t xml:space="preserve">(4), 234–242. </w:t>
      </w:r>
      <w:r w:rsidR="00F96019" w:rsidRPr="00552939">
        <w:rPr>
          <w:rFonts w:cs="Times New Roman"/>
          <w:lang w:val="en-GB"/>
        </w:rPr>
        <w:t>https://doi.org/10.1111/j.1469-7998.2010.00764.x</w:t>
      </w:r>
    </w:p>
    <w:p w14:paraId="20802E23" w14:textId="3C6638F2"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Clark, B. F., Amiel, J. J., Shine, R., Noble, D. W. A., &amp; Whiting, M. J. (2014). Colour discrimination and associative learning in hatchling lizards incubated at “hot” and “cold” temperatures. </w:t>
      </w:r>
      <w:r w:rsidRPr="00552939">
        <w:rPr>
          <w:rFonts w:cs="Times New Roman"/>
          <w:i/>
          <w:iCs/>
          <w:lang w:val="en-GB"/>
        </w:rPr>
        <w:t>Behavioral Ecology and Sociobiology</w:t>
      </w:r>
      <w:r w:rsidRPr="00552939">
        <w:rPr>
          <w:rFonts w:cs="Times New Roman"/>
          <w:lang w:val="en-GB"/>
        </w:rPr>
        <w:t xml:space="preserve">, </w:t>
      </w:r>
      <w:r w:rsidRPr="00552939">
        <w:rPr>
          <w:rFonts w:cs="Times New Roman"/>
          <w:i/>
          <w:iCs/>
          <w:lang w:val="en-GB"/>
        </w:rPr>
        <w:t>68</w:t>
      </w:r>
      <w:r w:rsidRPr="00552939">
        <w:rPr>
          <w:rFonts w:cs="Times New Roman"/>
          <w:lang w:val="en-GB"/>
        </w:rPr>
        <w:t xml:space="preserve">(2), 239–247. </w:t>
      </w:r>
      <w:r w:rsidR="00F96019" w:rsidRPr="00552939">
        <w:rPr>
          <w:rFonts w:cs="Times New Roman"/>
          <w:lang w:val="en-GB"/>
        </w:rPr>
        <w:t>https://doi.org/10.1007/s00265-013-1639-x</w:t>
      </w:r>
    </w:p>
    <w:p w14:paraId="7076C4E3" w14:textId="39155582"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Coomber, P., Crews, D., &amp; Gonzalez-Lima, F. (1997). Independent effects of incubation temperature and gonadal sex on the volume and metabolic capacity of brain nuclei in the leopard gecko (Eublepharis macularius), a lizard with temperature-dependent sex determination. </w:t>
      </w:r>
      <w:r w:rsidRPr="00552939">
        <w:rPr>
          <w:rFonts w:cs="Times New Roman"/>
          <w:i/>
          <w:iCs/>
          <w:lang w:val="en-GB"/>
        </w:rPr>
        <w:t>The Journal of Comparative Neurology</w:t>
      </w:r>
      <w:r w:rsidRPr="00552939">
        <w:rPr>
          <w:rFonts w:cs="Times New Roman"/>
          <w:lang w:val="en-GB"/>
        </w:rPr>
        <w:t xml:space="preserve">, </w:t>
      </w:r>
      <w:r w:rsidRPr="00552939">
        <w:rPr>
          <w:rFonts w:cs="Times New Roman"/>
          <w:i/>
          <w:iCs/>
          <w:lang w:val="en-GB"/>
        </w:rPr>
        <w:t>380</w:t>
      </w:r>
      <w:r w:rsidRPr="00552939">
        <w:rPr>
          <w:rFonts w:cs="Times New Roman"/>
          <w:lang w:val="en-GB"/>
        </w:rPr>
        <w:t xml:space="preserve">(3), 409–421. </w:t>
      </w:r>
      <w:r w:rsidR="00F96019" w:rsidRPr="00552939">
        <w:rPr>
          <w:rFonts w:cs="Times New Roman"/>
          <w:lang w:val="en-GB"/>
        </w:rPr>
        <w:t>https://doi.org/10.1002/(SICI)1096-9861(19970414)380:3&lt;409::AID-CNE9&gt;3.0.CO;2-6</w:t>
      </w:r>
    </w:p>
    <w:p w14:paraId="176C1FF2" w14:textId="0DC8DC7B"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Crino, O. L., Bonduriansky, R., Martin, L. B., &amp; Noble, D. W. A. (2023). A conceptual framework for understanding stressinduced physiological and transgenerational effects on population responses to climate change. </w:t>
      </w:r>
      <w:r w:rsidRPr="00552939">
        <w:rPr>
          <w:rFonts w:cs="Times New Roman"/>
          <w:i/>
          <w:iCs/>
          <w:lang w:val="en-GB"/>
        </w:rPr>
        <w:t>Evolution Letters</w:t>
      </w:r>
      <w:r w:rsidR="00DC36DE" w:rsidRPr="00552939">
        <w:rPr>
          <w:rFonts w:cs="Times New Roman"/>
          <w:i/>
          <w:iCs/>
          <w:lang w:val="en-GB"/>
        </w:rPr>
        <w:t>, 8</w:t>
      </w:r>
      <w:r w:rsidR="00DC36DE" w:rsidRPr="00552939">
        <w:rPr>
          <w:rFonts w:cs="Times New Roman"/>
          <w:lang w:val="en-GB"/>
        </w:rPr>
        <w:t>(1),</w:t>
      </w:r>
      <w:r w:rsidR="00DC36DE" w:rsidRPr="00552939">
        <w:rPr>
          <w:rFonts w:cs="Times New Roman"/>
          <w:i/>
          <w:iCs/>
          <w:lang w:val="en-GB"/>
        </w:rPr>
        <w:t xml:space="preserve"> </w:t>
      </w:r>
      <w:r w:rsidR="00DC36DE" w:rsidRPr="00552939">
        <w:rPr>
          <w:rFonts w:cs="Times New Roman"/>
          <w:lang w:val="en-GB"/>
        </w:rPr>
        <w:t>161–171</w:t>
      </w:r>
      <w:r w:rsidRPr="00552939">
        <w:rPr>
          <w:rFonts w:cs="Times New Roman"/>
          <w:lang w:val="en-GB"/>
        </w:rPr>
        <w:t>. https://doi.org/</w:t>
      </w:r>
      <w:r w:rsidR="00F96019" w:rsidRPr="00552939">
        <w:rPr>
          <w:rFonts w:cs="Times New Roman"/>
          <w:lang w:val="en-GB"/>
        </w:rPr>
        <w:t>https://doi.org/10.1093/evlett/qrad037</w:t>
      </w:r>
    </w:p>
    <w:p w14:paraId="2A12348C" w14:textId="3F728A4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Crino, O. L., Driscoll, S. C., &amp; Breuner, C. W. (2014). Corticosterone exposure during development has sustained but not lifelong effects on body size and total and free corticosterone responses in the zebra finch. </w:t>
      </w:r>
      <w:r w:rsidRPr="00552939">
        <w:rPr>
          <w:rFonts w:cs="Times New Roman"/>
          <w:i/>
          <w:iCs/>
          <w:lang w:val="en-GB"/>
        </w:rPr>
        <w:t>General and Comparative Endocrinology</w:t>
      </w:r>
      <w:r w:rsidRPr="00552939">
        <w:rPr>
          <w:rFonts w:cs="Times New Roman"/>
          <w:lang w:val="en-GB"/>
        </w:rPr>
        <w:t xml:space="preserve">, </w:t>
      </w:r>
      <w:r w:rsidRPr="00552939">
        <w:rPr>
          <w:rFonts w:cs="Times New Roman"/>
          <w:i/>
          <w:iCs/>
          <w:lang w:val="en-GB"/>
        </w:rPr>
        <w:t>196</w:t>
      </w:r>
      <w:r w:rsidRPr="00552939">
        <w:rPr>
          <w:rFonts w:cs="Times New Roman"/>
          <w:lang w:val="en-GB"/>
        </w:rPr>
        <w:t xml:space="preserve">, 123–129. </w:t>
      </w:r>
      <w:r w:rsidR="00F96019" w:rsidRPr="00552939">
        <w:rPr>
          <w:rFonts w:cs="Times New Roman"/>
          <w:lang w:val="en-GB"/>
        </w:rPr>
        <w:t>https://doi.org/10.1016/j.ygcen.2013.10.006</w:t>
      </w:r>
    </w:p>
    <w:p w14:paraId="1776AA17" w14:textId="72F5BEA5"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lastRenderedPageBreak/>
        <w:t>Crino, O.</w:t>
      </w:r>
      <w:r w:rsidR="004A5D76">
        <w:rPr>
          <w:rFonts w:cs="Times New Roman"/>
          <w:lang w:val="en-GB"/>
        </w:rPr>
        <w:t xml:space="preserve"> L.</w:t>
      </w:r>
      <w:r w:rsidRPr="00552939">
        <w:rPr>
          <w:rFonts w:cs="Times New Roman"/>
          <w:lang w:val="en-GB"/>
        </w:rPr>
        <w:t xml:space="preserve">, Wild, K. H., Friesen, C. R., Leibold, D. C., Laven, N., Peardon, A. Y., Recio, P., </w:t>
      </w:r>
      <w:r w:rsidR="004A5D76">
        <w:rPr>
          <w:rFonts w:cs="Times New Roman"/>
          <w:lang w:val="en-GB"/>
        </w:rPr>
        <w:t xml:space="preserve">Salin, K., &amp; </w:t>
      </w:r>
      <w:r w:rsidRPr="00552939">
        <w:rPr>
          <w:rFonts w:cs="Times New Roman"/>
          <w:lang w:val="en-GB"/>
        </w:rPr>
        <w:t>Noble, D. W.</w:t>
      </w:r>
      <w:r w:rsidR="004A5D76">
        <w:rPr>
          <w:rFonts w:cs="Times New Roman"/>
          <w:lang w:val="en-GB"/>
        </w:rPr>
        <w:t>A</w:t>
      </w:r>
      <w:r w:rsidRPr="00552939">
        <w:rPr>
          <w:rFonts w:cs="Times New Roman"/>
          <w:lang w:val="en-GB"/>
        </w:rPr>
        <w:t xml:space="preserve">. (2024). From eggs to adulthood: sustained effects of early developmental temperature and corticosterone exposure on physiology and body size in an </w:t>
      </w:r>
      <w:r w:rsidR="00DC36DE" w:rsidRPr="00552939">
        <w:rPr>
          <w:rFonts w:cs="Times New Roman"/>
          <w:lang w:val="en-GB"/>
        </w:rPr>
        <w:t xml:space="preserve">Australian </w:t>
      </w:r>
      <w:r w:rsidRPr="00552939">
        <w:rPr>
          <w:rFonts w:cs="Times New Roman"/>
          <w:lang w:val="en-GB"/>
        </w:rPr>
        <w:t xml:space="preserve">lizard. </w:t>
      </w:r>
      <w:r w:rsidR="004A5D76">
        <w:rPr>
          <w:rFonts w:cs="Times New Roman"/>
          <w:i/>
          <w:iCs/>
          <w:lang w:val="en-GB"/>
        </w:rPr>
        <w:t>The Journal of Experimental Biology</w:t>
      </w:r>
      <w:r w:rsidR="00DC36DE" w:rsidRPr="00552939">
        <w:rPr>
          <w:rFonts w:cs="Times New Roman"/>
          <w:lang w:val="en-GB"/>
        </w:rPr>
        <w:t>,</w:t>
      </w:r>
      <w:r w:rsidRPr="00552939">
        <w:rPr>
          <w:rFonts w:cs="Times New Roman"/>
          <w:lang w:val="en-GB"/>
        </w:rPr>
        <w:t xml:space="preserve"> </w:t>
      </w:r>
      <w:r w:rsidR="00DC36DE" w:rsidRPr="00552939">
        <w:rPr>
          <w:rFonts w:cs="Times New Roman"/>
          <w:i/>
          <w:iCs/>
          <w:lang w:val="en-GB"/>
        </w:rPr>
        <w:t>227</w:t>
      </w:r>
      <w:r w:rsidR="00DC36DE" w:rsidRPr="00552939">
        <w:rPr>
          <w:rFonts w:cs="Times New Roman"/>
          <w:lang w:val="en-GB"/>
        </w:rPr>
        <w:t xml:space="preserve">(24), jeb249234. </w:t>
      </w:r>
      <w:r w:rsidRPr="00552939">
        <w:rPr>
          <w:rFonts w:cs="Times New Roman"/>
          <w:lang w:val="en-GB"/>
        </w:rPr>
        <w:t>https://doi.org/</w:t>
      </w:r>
      <w:r w:rsidR="00F96019" w:rsidRPr="00552939">
        <w:rPr>
          <w:rFonts w:cs="Times New Roman"/>
          <w:lang w:val="en-GB"/>
        </w:rPr>
        <w:t>https://doi.org/10.</w:t>
      </w:r>
      <w:r w:rsidR="00654DA1">
        <w:rPr>
          <w:rFonts w:cs="Times New Roman"/>
          <w:lang w:val="en-GB"/>
        </w:rPr>
        <w:t>12</w:t>
      </w:r>
      <w:r w:rsidR="00F96019" w:rsidRPr="00552939">
        <w:rPr>
          <w:rFonts w:cs="Times New Roman"/>
          <w:lang w:val="en-GB"/>
        </w:rPr>
        <w:t>42/</w:t>
      </w:r>
      <w:r w:rsidR="00654DA1">
        <w:rPr>
          <w:rFonts w:cs="Times New Roman"/>
          <w:lang w:val="en-GB"/>
        </w:rPr>
        <w:t>jeb.249234</w:t>
      </w:r>
    </w:p>
    <w:p w14:paraId="3E67F5EB" w14:textId="4EB24B55"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Dayananda, B., &amp; Webb, J. K. (2017). Incubation under climate warming affects learning ability and survival in hatchling lizards. </w:t>
      </w:r>
      <w:r w:rsidRPr="00552939">
        <w:rPr>
          <w:rFonts w:cs="Times New Roman"/>
          <w:i/>
          <w:iCs/>
          <w:lang w:val="en-GB"/>
        </w:rPr>
        <w:t>Biology Letters</w:t>
      </w:r>
      <w:r w:rsidRPr="00552939">
        <w:rPr>
          <w:rFonts w:cs="Times New Roman"/>
          <w:lang w:val="en-GB"/>
        </w:rPr>
        <w:t xml:space="preserve">, </w:t>
      </w:r>
      <w:r w:rsidRPr="00552939">
        <w:rPr>
          <w:rFonts w:cs="Times New Roman"/>
          <w:i/>
          <w:iCs/>
          <w:lang w:val="en-GB"/>
        </w:rPr>
        <w:t>13</w:t>
      </w:r>
      <w:r w:rsidRPr="00552939">
        <w:rPr>
          <w:rFonts w:cs="Times New Roman"/>
          <w:lang w:val="en-GB"/>
        </w:rPr>
        <w:t xml:space="preserve">(3), 20170002. </w:t>
      </w:r>
      <w:r w:rsidR="00F96019" w:rsidRPr="00552939">
        <w:rPr>
          <w:rFonts w:cs="Times New Roman"/>
          <w:lang w:val="en-GB"/>
        </w:rPr>
        <w:t>https://doi.org/10.1098/rsbl.2017.0002</w:t>
      </w:r>
    </w:p>
    <w:p w14:paraId="35520FBD" w14:textId="2F8D72C3"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Dissanayake, D. S., Holleley, C. E., &amp; Georges, A. (2021). Effects of natural nest temperatures on sex reversal and sex ratios in an </w:t>
      </w:r>
      <w:r w:rsidR="00DC36DE" w:rsidRPr="00552939">
        <w:rPr>
          <w:rFonts w:cs="Times New Roman"/>
          <w:lang w:val="en-GB"/>
        </w:rPr>
        <w:t xml:space="preserve">Australian </w:t>
      </w:r>
      <w:r w:rsidRPr="00552939">
        <w:rPr>
          <w:rFonts w:cs="Times New Roman"/>
          <w:lang w:val="en-GB"/>
        </w:rPr>
        <w:t xml:space="preserve">alpine skink. </w:t>
      </w:r>
      <w:r w:rsidRPr="00552939">
        <w:rPr>
          <w:rFonts w:cs="Times New Roman"/>
          <w:i/>
          <w:iCs/>
          <w:lang w:val="en-GB"/>
        </w:rPr>
        <w:t>Scientific Reports</w:t>
      </w:r>
      <w:r w:rsidRPr="00552939">
        <w:rPr>
          <w:rFonts w:cs="Times New Roman"/>
          <w:lang w:val="en-GB"/>
        </w:rPr>
        <w:t xml:space="preserve">, </w:t>
      </w:r>
      <w:r w:rsidRPr="00552939">
        <w:rPr>
          <w:rFonts w:cs="Times New Roman"/>
          <w:i/>
          <w:iCs/>
          <w:lang w:val="en-GB"/>
        </w:rPr>
        <w:t>11</w:t>
      </w:r>
      <w:r w:rsidRPr="00552939">
        <w:rPr>
          <w:rFonts w:cs="Times New Roman"/>
          <w:lang w:val="en-GB"/>
        </w:rPr>
        <w:t xml:space="preserve">(1), 20093. </w:t>
      </w:r>
      <w:r w:rsidR="00F96019" w:rsidRPr="00552939">
        <w:rPr>
          <w:rFonts w:cs="Times New Roman"/>
          <w:lang w:val="en-GB"/>
        </w:rPr>
        <w:t>https://doi.org/10.1038/s41598-021-99702-1</w:t>
      </w:r>
    </w:p>
    <w:p w14:paraId="2832978F" w14:textId="4DAD6983"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Du, J., Wang, Y., Hunter, R., Wei, Y., Blumenthal, R., Falke, C., Khairova, R., Zhou, R., Yuan, P., Machado-Vieira, R., McEwen, B. S., &amp; Manji, H. K. (2009). Dynamic regulation of mitochondrial function by glucocorticoids. </w:t>
      </w:r>
      <w:r w:rsidRPr="00552939">
        <w:rPr>
          <w:rFonts w:cs="Times New Roman"/>
          <w:i/>
          <w:iCs/>
          <w:lang w:val="en-GB"/>
        </w:rPr>
        <w:t>Proceedings of the National Academy of Sciences</w:t>
      </w:r>
      <w:r w:rsidRPr="00552939">
        <w:rPr>
          <w:rFonts w:cs="Times New Roman"/>
          <w:lang w:val="en-GB"/>
        </w:rPr>
        <w:t xml:space="preserve">, </w:t>
      </w:r>
      <w:r w:rsidRPr="00552939">
        <w:rPr>
          <w:rFonts w:cs="Times New Roman"/>
          <w:i/>
          <w:iCs/>
          <w:lang w:val="en-GB"/>
        </w:rPr>
        <w:t>106</w:t>
      </w:r>
      <w:r w:rsidRPr="00552939">
        <w:rPr>
          <w:rFonts w:cs="Times New Roman"/>
          <w:lang w:val="en-GB"/>
        </w:rPr>
        <w:t xml:space="preserve">(9), 3543–3548. </w:t>
      </w:r>
      <w:r w:rsidR="00F96019" w:rsidRPr="00552939">
        <w:rPr>
          <w:rFonts w:cs="Times New Roman"/>
          <w:lang w:val="en-GB"/>
        </w:rPr>
        <w:t>https://doi.org/10.1073/pnas.0812671106</w:t>
      </w:r>
    </w:p>
    <w:p w14:paraId="37ED10E2" w14:textId="54C93993"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Farrell, T. M., Morgan, A., &amp; MacDougall-Shackleton, S. A. (2016). Developmental stress impairs performance on an association task in male and female songbirds, but impairs auditory learning in females only. </w:t>
      </w:r>
      <w:r w:rsidRPr="00552939">
        <w:rPr>
          <w:rFonts w:cs="Times New Roman"/>
          <w:i/>
          <w:iCs/>
          <w:lang w:val="en-GB"/>
        </w:rPr>
        <w:t>Animal Cognition</w:t>
      </w:r>
      <w:r w:rsidRPr="00552939">
        <w:rPr>
          <w:rFonts w:cs="Times New Roman"/>
          <w:lang w:val="en-GB"/>
        </w:rPr>
        <w:t xml:space="preserve">, </w:t>
      </w:r>
      <w:r w:rsidRPr="00552939">
        <w:rPr>
          <w:rFonts w:cs="Times New Roman"/>
          <w:i/>
          <w:iCs/>
          <w:lang w:val="en-GB"/>
        </w:rPr>
        <w:t>19</w:t>
      </w:r>
      <w:r w:rsidRPr="00552939">
        <w:rPr>
          <w:rFonts w:cs="Times New Roman"/>
          <w:lang w:val="en-GB"/>
        </w:rPr>
        <w:t xml:space="preserve">(1), 1–14. </w:t>
      </w:r>
      <w:r w:rsidR="00F96019" w:rsidRPr="00552939">
        <w:rPr>
          <w:rFonts w:cs="Times New Roman"/>
          <w:lang w:val="en-GB"/>
        </w:rPr>
        <w:t>https://doi.org/10.1007/s10071-015-0908-7</w:t>
      </w:r>
    </w:p>
    <w:p w14:paraId="1CAD6FF7" w14:textId="4E7993C6"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Feng, S., McGhee, K. E., &amp; Bell, A. M. (2015). Effect of maternal predator exposure on the ability of stickleback offspring to generalize a learned colour-reward association. </w:t>
      </w:r>
      <w:r w:rsidRPr="00552939">
        <w:rPr>
          <w:rFonts w:cs="Times New Roman"/>
          <w:i/>
          <w:iCs/>
          <w:lang w:val="en-GB"/>
        </w:rPr>
        <w:t>Animal Behaviour</w:t>
      </w:r>
      <w:r w:rsidRPr="00552939">
        <w:rPr>
          <w:rFonts w:cs="Times New Roman"/>
          <w:lang w:val="en-GB"/>
        </w:rPr>
        <w:t xml:space="preserve">, </w:t>
      </w:r>
      <w:r w:rsidRPr="00552939">
        <w:rPr>
          <w:rFonts w:cs="Times New Roman"/>
          <w:i/>
          <w:iCs/>
          <w:lang w:val="en-GB"/>
        </w:rPr>
        <w:t>107</w:t>
      </w:r>
      <w:r w:rsidRPr="00552939">
        <w:rPr>
          <w:rFonts w:cs="Times New Roman"/>
          <w:lang w:val="en-GB"/>
        </w:rPr>
        <w:t>, 61–69. https://doi.org/</w:t>
      </w:r>
      <w:r w:rsidR="00F96019" w:rsidRPr="00552939">
        <w:rPr>
          <w:rFonts w:cs="Times New Roman"/>
          <w:lang w:val="en-GB"/>
        </w:rPr>
        <w:t>https://doi.org/10.1016/j.anbehav.2015.05.024</w:t>
      </w:r>
    </w:p>
    <w:p w14:paraId="44AD239B" w14:textId="313C350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Gapp, K., Soldado-Magraner, S., Alvarez-Sánchez, M., Bohacek, J., Vernaz, G., Shu, H., Franklin, T. B., Wolfer, D., &amp; Mansuy, I. M. (2014). Early life stress in fathers improves behavioural flexibility in their offspring. </w:t>
      </w:r>
      <w:r w:rsidRPr="00552939">
        <w:rPr>
          <w:rFonts w:cs="Times New Roman"/>
          <w:i/>
          <w:iCs/>
          <w:lang w:val="en-GB"/>
        </w:rPr>
        <w:t>Nature Communications</w:t>
      </w:r>
      <w:r w:rsidRPr="00552939">
        <w:rPr>
          <w:rFonts w:cs="Times New Roman"/>
          <w:lang w:val="en-GB"/>
        </w:rPr>
        <w:t xml:space="preserve">, </w:t>
      </w:r>
      <w:r w:rsidRPr="00552939">
        <w:rPr>
          <w:rFonts w:cs="Times New Roman"/>
          <w:i/>
          <w:iCs/>
          <w:lang w:val="en-GB"/>
        </w:rPr>
        <w:t>5</w:t>
      </w:r>
      <w:r w:rsidRPr="00552939">
        <w:rPr>
          <w:rFonts w:cs="Times New Roman"/>
          <w:lang w:val="en-GB"/>
        </w:rPr>
        <w:t xml:space="preserve">(1), 5466. </w:t>
      </w:r>
      <w:r w:rsidR="00F96019" w:rsidRPr="00552939">
        <w:rPr>
          <w:rFonts w:cs="Times New Roman"/>
          <w:lang w:val="en-GB"/>
        </w:rPr>
        <w:t>https://doi.org/10.1038/ncomms6466</w:t>
      </w:r>
    </w:p>
    <w:p w14:paraId="413BD916" w14:textId="72B6AED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Hurtubise, J. L., &amp; Howland, J. G. (2017). Effects of stress on behavioral flexibility in rodents. </w:t>
      </w:r>
      <w:r w:rsidRPr="00552939">
        <w:rPr>
          <w:rFonts w:cs="Times New Roman"/>
          <w:i/>
          <w:iCs/>
          <w:lang w:val="en-GB"/>
        </w:rPr>
        <w:t>Neuroscience</w:t>
      </w:r>
      <w:r w:rsidRPr="00552939">
        <w:rPr>
          <w:rFonts w:cs="Times New Roman"/>
          <w:lang w:val="en-GB"/>
        </w:rPr>
        <w:t xml:space="preserve">, </w:t>
      </w:r>
      <w:r w:rsidRPr="00552939">
        <w:rPr>
          <w:rFonts w:cs="Times New Roman"/>
          <w:i/>
          <w:iCs/>
          <w:lang w:val="en-GB"/>
        </w:rPr>
        <w:t>345</w:t>
      </w:r>
      <w:r w:rsidRPr="00552939">
        <w:rPr>
          <w:rFonts w:cs="Times New Roman"/>
          <w:lang w:val="en-GB"/>
        </w:rPr>
        <w:t xml:space="preserve">, 176–192. </w:t>
      </w:r>
      <w:r w:rsidR="00F96019" w:rsidRPr="00552939">
        <w:rPr>
          <w:rFonts w:cs="Times New Roman"/>
          <w:lang w:val="en-GB"/>
        </w:rPr>
        <w:t>https://doi.org/10.1016/j.neuroscience.2016.04.007</w:t>
      </w:r>
    </w:p>
    <w:p w14:paraId="3003EA6C" w14:textId="655E9CE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Jonson, K. M., Lyle, J. G., Edwards, M. J., &amp; Penny, R. H. (1976). Effect of prenatal heat stress on brain growth and serial discrimination reversal learning in the guinea pig. </w:t>
      </w:r>
      <w:r w:rsidRPr="00552939">
        <w:rPr>
          <w:rFonts w:cs="Times New Roman"/>
          <w:i/>
          <w:iCs/>
          <w:lang w:val="en-GB"/>
        </w:rPr>
        <w:t>Brain Research Bulletin</w:t>
      </w:r>
      <w:r w:rsidRPr="00552939">
        <w:rPr>
          <w:rFonts w:cs="Times New Roman"/>
          <w:lang w:val="en-GB"/>
        </w:rPr>
        <w:t xml:space="preserve">, </w:t>
      </w:r>
      <w:r w:rsidRPr="00552939">
        <w:rPr>
          <w:rFonts w:cs="Times New Roman"/>
          <w:i/>
          <w:iCs/>
          <w:lang w:val="en-GB"/>
        </w:rPr>
        <w:t>1</w:t>
      </w:r>
      <w:r w:rsidRPr="00552939">
        <w:rPr>
          <w:rFonts w:cs="Times New Roman"/>
          <w:lang w:val="en-GB"/>
        </w:rPr>
        <w:t xml:space="preserve">(1), 133–150. </w:t>
      </w:r>
      <w:r w:rsidR="00F96019" w:rsidRPr="00552939">
        <w:rPr>
          <w:rFonts w:cs="Times New Roman"/>
          <w:lang w:val="en-GB"/>
        </w:rPr>
        <w:t>https://doi.org/10.1016/0361-9230(76)90056-3</w:t>
      </w:r>
    </w:p>
    <w:p w14:paraId="21450B60" w14:textId="28016328"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lastRenderedPageBreak/>
        <w:t>Kar, F., Nakagawa, S., &amp; Noble, D. W. (</w:t>
      </w:r>
      <w:r w:rsidR="00EA3EEE" w:rsidRPr="00552939">
        <w:rPr>
          <w:rFonts w:cs="Times New Roman"/>
          <w:lang w:val="en-GB"/>
        </w:rPr>
        <w:t>2024</w:t>
      </w:r>
      <w:r w:rsidRPr="00552939">
        <w:rPr>
          <w:rFonts w:cs="Times New Roman"/>
          <w:lang w:val="en-GB"/>
        </w:rPr>
        <w:t xml:space="preserve">). Heritability and developmental plasticity of growth in an oviparous lizard. </w:t>
      </w:r>
      <w:r w:rsidRPr="00552939">
        <w:rPr>
          <w:rFonts w:cs="Times New Roman"/>
          <w:i/>
          <w:iCs/>
          <w:lang w:val="en-GB"/>
        </w:rPr>
        <w:t>Heredity</w:t>
      </w:r>
      <w:r w:rsidR="00EA3EEE" w:rsidRPr="00552939">
        <w:rPr>
          <w:rFonts w:cs="Times New Roman"/>
          <w:i/>
          <w:iCs/>
          <w:lang w:val="en-GB"/>
        </w:rPr>
        <w:t xml:space="preserve"> (Edimb)</w:t>
      </w:r>
      <w:r w:rsidRPr="00552939">
        <w:rPr>
          <w:rFonts w:cs="Times New Roman"/>
          <w:lang w:val="en-GB"/>
        </w:rPr>
        <w:t>,</w:t>
      </w:r>
      <w:r w:rsidR="00EA3EEE" w:rsidRPr="00552939">
        <w:rPr>
          <w:rFonts w:cs="Times New Roman"/>
          <w:lang w:val="en-GB"/>
        </w:rPr>
        <w:t xml:space="preserve"> </w:t>
      </w:r>
      <w:r w:rsidR="00EA3EEE" w:rsidRPr="00552939">
        <w:rPr>
          <w:rFonts w:cs="Times New Roman"/>
          <w:i/>
          <w:iCs/>
          <w:lang w:val="en-GB"/>
        </w:rPr>
        <w:t>132</w:t>
      </w:r>
      <w:r w:rsidR="00EA3EEE" w:rsidRPr="00552939">
        <w:rPr>
          <w:rFonts w:cs="Times New Roman"/>
          <w:lang w:val="en-GB"/>
        </w:rPr>
        <w:t>(2), 67</w:t>
      </w:r>
      <w:r w:rsidRPr="00552939">
        <w:rPr>
          <w:rFonts w:cs="Times New Roman"/>
          <w:lang w:val="en-GB"/>
        </w:rPr>
        <w:t>–</w:t>
      </w:r>
      <w:r w:rsidR="00EA3EEE" w:rsidRPr="00552939">
        <w:rPr>
          <w:rFonts w:cs="Times New Roman"/>
          <w:lang w:val="en-GB"/>
        </w:rPr>
        <w:t>76</w:t>
      </w:r>
      <w:r w:rsidRPr="00552939">
        <w:rPr>
          <w:rFonts w:cs="Times New Roman"/>
          <w:lang w:val="en-GB"/>
        </w:rPr>
        <w:t xml:space="preserve">. </w:t>
      </w:r>
      <w:r w:rsidR="00F96019" w:rsidRPr="00552939">
        <w:rPr>
          <w:rFonts w:cs="Times New Roman"/>
          <w:lang w:val="en-GB"/>
        </w:rPr>
        <w:t>https://doi.org/10.1038/s41437-023-00660-3</w:t>
      </w:r>
    </w:p>
    <w:p w14:paraId="70D2290E" w14:textId="5845BDFC"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Kolbe, J. J., &amp; Janzen, F. J. (2002). Impact of nest-site selection on nest success and nest temperature in natural and disturbed habitats. </w:t>
      </w:r>
      <w:r w:rsidRPr="00552939">
        <w:rPr>
          <w:rFonts w:cs="Times New Roman"/>
          <w:i/>
          <w:iCs/>
          <w:lang w:val="en-GB"/>
        </w:rPr>
        <w:t>Ecology</w:t>
      </w:r>
      <w:r w:rsidRPr="00552939">
        <w:rPr>
          <w:rFonts w:cs="Times New Roman"/>
          <w:lang w:val="en-GB"/>
        </w:rPr>
        <w:t xml:space="preserve">, </w:t>
      </w:r>
      <w:r w:rsidRPr="00552939">
        <w:rPr>
          <w:rFonts w:cs="Times New Roman"/>
          <w:i/>
          <w:iCs/>
          <w:lang w:val="en-GB"/>
        </w:rPr>
        <w:t>83</w:t>
      </w:r>
      <w:r w:rsidRPr="00552939">
        <w:rPr>
          <w:rFonts w:cs="Times New Roman"/>
          <w:lang w:val="en-GB"/>
        </w:rPr>
        <w:t xml:space="preserve">(1), 269–281. </w:t>
      </w:r>
      <w:r w:rsidR="00F96019" w:rsidRPr="00552939">
        <w:rPr>
          <w:rFonts w:cs="Times New Roman"/>
          <w:lang w:val="en-GB"/>
        </w:rPr>
        <w:t>https://doi.org/10.1890/0012-9658(2002)083[</w:t>
      </w:r>
      <w:proofErr w:type="gramStart"/>
      <w:r w:rsidR="00F96019" w:rsidRPr="00552939">
        <w:rPr>
          <w:rFonts w:cs="Times New Roman"/>
          <w:lang w:val="en-GB"/>
        </w:rPr>
        <w:t>0269:IONSSO</w:t>
      </w:r>
      <w:proofErr w:type="gramEnd"/>
      <w:r w:rsidR="00F96019" w:rsidRPr="00552939">
        <w:rPr>
          <w:rFonts w:cs="Times New Roman"/>
          <w:lang w:val="en-GB"/>
        </w:rPr>
        <w:t>]2.0.CO;2</w:t>
      </w:r>
    </w:p>
    <w:p w14:paraId="497DED5B" w14:textId="74817FAE"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Lemaire, V., Koehl, M., Le Moal, M., &amp; Abrous, D. N. (2000). Prenatal stress produces learning deficits associated with an inhibition of neurogenesis in the hippocampus. </w:t>
      </w:r>
      <w:r w:rsidRPr="00552939">
        <w:rPr>
          <w:rFonts w:cs="Times New Roman"/>
          <w:i/>
          <w:iCs/>
          <w:lang w:val="en-GB"/>
        </w:rPr>
        <w:t>Proceedings of the National Academy of Sciences</w:t>
      </w:r>
      <w:r w:rsidRPr="00552939">
        <w:rPr>
          <w:rFonts w:cs="Times New Roman"/>
          <w:lang w:val="en-GB"/>
        </w:rPr>
        <w:t xml:space="preserve">, </w:t>
      </w:r>
      <w:r w:rsidRPr="00552939">
        <w:rPr>
          <w:rFonts w:cs="Times New Roman"/>
          <w:i/>
          <w:iCs/>
          <w:lang w:val="en-GB"/>
        </w:rPr>
        <w:t>97</w:t>
      </w:r>
      <w:r w:rsidRPr="00552939">
        <w:rPr>
          <w:rFonts w:cs="Times New Roman"/>
          <w:lang w:val="en-GB"/>
        </w:rPr>
        <w:t xml:space="preserve">(20), 11032–11037. </w:t>
      </w:r>
      <w:r w:rsidR="00F96019" w:rsidRPr="00552939">
        <w:rPr>
          <w:rFonts w:cs="Times New Roman"/>
          <w:lang w:val="en-GB"/>
        </w:rPr>
        <w:t>https://doi.org/10.1073/pnas.97.20.11032</w:t>
      </w:r>
    </w:p>
    <w:p w14:paraId="7F078BDB" w14:textId="0BEAE71B"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Lui, E., Salim, M., Chahal, M., Puri, N., Marandi, E., Quadrilatero, J., &amp; Satvat, E. (2017). Chronic corticosterone-induced impaired cognitive flexibility is not due to suppressed adult hippocampal neurogenesis. </w:t>
      </w:r>
      <w:r w:rsidRPr="00552939">
        <w:rPr>
          <w:rFonts w:cs="Times New Roman"/>
          <w:i/>
          <w:iCs/>
          <w:lang w:val="en-GB"/>
        </w:rPr>
        <w:t>Behavioural Brain Research</w:t>
      </w:r>
      <w:r w:rsidRPr="00552939">
        <w:rPr>
          <w:rFonts w:cs="Times New Roman"/>
          <w:lang w:val="en-GB"/>
        </w:rPr>
        <w:t xml:space="preserve">, </w:t>
      </w:r>
      <w:r w:rsidRPr="00552939">
        <w:rPr>
          <w:rFonts w:cs="Times New Roman"/>
          <w:i/>
          <w:iCs/>
          <w:lang w:val="en-GB"/>
        </w:rPr>
        <w:t>332</w:t>
      </w:r>
      <w:r w:rsidRPr="00552939">
        <w:rPr>
          <w:rFonts w:cs="Times New Roman"/>
          <w:lang w:val="en-GB"/>
        </w:rPr>
        <w:t xml:space="preserve">, 90–98. </w:t>
      </w:r>
      <w:r w:rsidR="00F96019" w:rsidRPr="00552939">
        <w:rPr>
          <w:rFonts w:cs="Times New Roman"/>
          <w:lang w:val="en-GB"/>
        </w:rPr>
        <w:t>https://doi.org/10.1016/j.bbr.2017.05.060</w:t>
      </w:r>
    </w:p>
    <w:p w14:paraId="5F8D3B8E" w14:textId="281735E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Noble, D. W. A., Byrne, R. W., &amp; Whiting, M. J. (2014). Age-dependent social learning in a lizard. </w:t>
      </w:r>
      <w:r w:rsidRPr="00552939">
        <w:rPr>
          <w:rFonts w:cs="Times New Roman"/>
          <w:i/>
          <w:iCs/>
          <w:lang w:val="en-GB"/>
        </w:rPr>
        <w:t>Biology Letters</w:t>
      </w:r>
      <w:r w:rsidRPr="00552939">
        <w:rPr>
          <w:rFonts w:cs="Times New Roman"/>
          <w:lang w:val="en-GB"/>
        </w:rPr>
        <w:t xml:space="preserve">, </w:t>
      </w:r>
      <w:r w:rsidRPr="00552939">
        <w:rPr>
          <w:rFonts w:cs="Times New Roman"/>
          <w:i/>
          <w:iCs/>
          <w:lang w:val="en-GB"/>
        </w:rPr>
        <w:t>10</w:t>
      </w:r>
      <w:r w:rsidRPr="00552939">
        <w:rPr>
          <w:rFonts w:cs="Times New Roman"/>
          <w:lang w:val="en-GB"/>
        </w:rPr>
        <w:t xml:space="preserve">(7), 20140430. </w:t>
      </w:r>
      <w:r w:rsidR="00F96019" w:rsidRPr="00552939">
        <w:rPr>
          <w:rFonts w:cs="Times New Roman"/>
          <w:lang w:val="en-GB"/>
        </w:rPr>
        <w:t>https://doi.org/10.1098/rsbl.2014.0430</w:t>
      </w:r>
    </w:p>
    <w:p w14:paraId="48329F1C" w14:textId="4DB0B7C5"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Qualls, F. J., &amp; Shine, R. (2000). Post-hatching environment contributes greatly to phenotypic variation between two populations of the </w:t>
      </w:r>
      <w:r w:rsidR="00DC36DE" w:rsidRPr="00552939">
        <w:rPr>
          <w:rFonts w:cs="Times New Roman"/>
          <w:lang w:val="en-GB"/>
        </w:rPr>
        <w:t>A</w:t>
      </w:r>
      <w:r w:rsidRPr="00552939">
        <w:rPr>
          <w:rFonts w:cs="Times New Roman"/>
          <w:lang w:val="en-GB"/>
        </w:rPr>
        <w:t xml:space="preserve">ustralian garden skink, Lampropholis guichenoti. </w:t>
      </w:r>
      <w:r w:rsidRPr="00552939">
        <w:rPr>
          <w:rFonts w:cs="Times New Roman"/>
          <w:i/>
          <w:iCs/>
          <w:lang w:val="en-GB"/>
        </w:rPr>
        <w:t>Biological Journal of the Linnean Society</w:t>
      </w:r>
      <w:r w:rsidRPr="00552939">
        <w:rPr>
          <w:rFonts w:cs="Times New Roman"/>
          <w:lang w:val="en-GB"/>
        </w:rPr>
        <w:t xml:space="preserve">, </w:t>
      </w:r>
      <w:r w:rsidRPr="00552939">
        <w:rPr>
          <w:rFonts w:cs="Times New Roman"/>
          <w:i/>
          <w:iCs/>
          <w:lang w:val="en-GB"/>
        </w:rPr>
        <w:t>71</w:t>
      </w:r>
      <w:r w:rsidRPr="00552939">
        <w:rPr>
          <w:rFonts w:cs="Times New Roman"/>
          <w:lang w:val="en-GB"/>
        </w:rPr>
        <w:t>(2), 315–341. https://doi.org/</w:t>
      </w:r>
      <w:r w:rsidR="00F96019" w:rsidRPr="00552939">
        <w:rPr>
          <w:rFonts w:cs="Times New Roman"/>
          <w:lang w:val="en-GB"/>
        </w:rPr>
        <w:t>https://doi.org/10.1111/j.1095-8312.2000.tb01260.x</w:t>
      </w:r>
    </w:p>
    <w:p w14:paraId="590EDDEC" w14:textId="2E150DD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R Core Team. (2021). </w:t>
      </w:r>
      <w:r w:rsidRPr="00552939">
        <w:rPr>
          <w:rFonts w:cs="Times New Roman"/>
          <w:i/>
          <w:iCs/>
          <w:lang w:val="en-GB"/>
        </w:rPr>
        <w:t>R: A language and environment for statistical computing</w:t>
      </w:r>
      <w:r w:rsidRPr="00552939">
        <w:rPr>
          <w:rFonts w:cs="Times New Roman"/>
          <w:lang w:val="en-GB"/>
        </w:rPr>
        <w:t xml:space="preserve">. R Foundation for Statistical Computing. </w:t>
      </w:r>
      <w:r w:rsidR="00F96019" w:rsidRPr="00552939">
        <w:rPr>
          <w:rFonts w:cs="Times New Roman"/>
          <w:lang w:val="en-GB"/>
        </w:rPr>
        <w:t>https://www.R-project.org/</w:t>
      </w:r>
    </w:p>
    <w:p w14:paraId="2A647E07" w14:textId="6D60C7AB"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Sakata, J. T., Coomber, P., Gonzalez-Lima, F., &amp; Crews, D. (2000). Functional connectivity among limbic brain areas: Differential effects of incubation temperature and gonadal sex in the Leopard Gecko, Eublepharis macularius. </w:t>
      </w:r>
      <w:r w:rsidRPr="00552939">
        <w:rPr>
          <w:rFonts w:cs="Times New Roman"/>
          <w:i/>
          <w:iCs/>
          <w:lang w:val="en-GB"/>
        </w:rPr>
        <w:t>Brain, Behavior and Evolution</w:t>
      </w:r>
      <w:r w:rsidRPr="00552939">
        <w:rPr>
          <w:rFonts w:cs="Times New Roman"/>
          <w:lang w:val="en-GB"/>
        </w:rPr>
        <w:t xml:space="preserve">, </w:t>
      </w:r>
      <w:r w:rsidR="00EA3EEE" w:rsidRPr="00552939">
        <w:rPr>
          <w:rFonts w:cs="Times New Roman"/>
          <w:i/>
          <w:iCs/>
          <w:lang w:val="en-GB"/>
        </w:rPr>
        <w:t>55</w:t>
      </w:r>
      <w:r w:rsidR="00EA3EEE" w:rsidRPr="00552939">
        <w:rPr>
          <w:rFonts w:cs="Times New Roman"/>
          <w:lang w:val="en-GB"/>
        </w:rPr>
        <w:t xml:space="preserve">(3), </w:t>
      </w:r>
      <w:r w:rsidRPr="00552939">
        <w:rPr>
          <w:rFonts w:cs="Times New Roman"/>
          <w:lang w:val="en-GB"/>
        </w:rPr>
        <w:t xml:space="preserve">139–151. </w:t>
      </w:r>
      <w:r w:rsidR="00F96019" w:rsidRPr="00552939">
        <w:rPr>
          <w:rFonts w:cs="Times New Roman"/>
          <w:lang w:val="en-GB"/>
        </w:rPr>
        <w:t>https://doi.org/10.1159/000006648</w:t>
      </w:r>
    </w:p>
    <w:p w14:paraId="6C439D78" w14:textId="7CD1EE7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Sapolsky, R. M., Romero, L. M., &amp; Munck, A. U. (2000). </w:t>
      </w:r>
      <w:r w:rsidRPr="00552939">
        <w:rPr>
          <w:rFonts w:cs="Times New Roman"/>
          <w:i/>
          <w:iCs/>
          <w:lang w:val="en-GB"/>
        </w:rPr>
        <w:t xml:space="preserve">How do </w:t>
      </w:r>
      <w:r w:rsidR="00EA3EEE" w:rsidRPr="00552939">
        <w:rPr>
          <w:rFonts w:cs="Times New Roman"/>
          <w:i/>
          <w:iCs/>
          <w:lang w:val="en-GB"/>
        </w:rPr>
        <w:t xml:space="preserve">glucocorticoids </w:t>
      </w:r>
      <w:r w:rsidRPr="00552939">
        <w:rPr>
          <w:rFonts w:cs="Times New Roman"/>
          <w:i/>
          <w:iCs/>
          <w:lang w:val="en-GB"/>
        </w:rPr>
        <w:t>influence stress responses? Integrating permissive, suppressive, stimulatory, and preparative actions</w:t>
      </w:r>
      <w:r w:rsidRPr="00552939">
        <w:rPr>
          <w:rFonts w:cs="Times New Roman"/>
          <w:lang w:val="en-GB"/>
        </w:rPr>
        <w:t xml:space="preserve">. </w:t>
      </w:r>
      <w:r w:rsidR="000949DC" w:rsidRPr="00C75D4F">
        <w:rPr>
          <w:rFonts w:cs="Times New Roman"/>
          <w:i/>
          <w:lang w:val="en-GB"/>
        </w:rPr>
        <w:t>Endocrine Reviews</w:t>
      </w:r>
      <w:r w:rsidR="000949DC">
        <w:rPr>
          <w:rFonts w:cs="Times New Roman"/>
          <w:lang w:val="en-GB"/>
        </w:rPr>
        <w:t xml:space="preserve">, </w:t>
      </w:r>
      <w:r w:rsidRPr="00552939">
        <w:rPr>
          <w:rFonts w:cs="Times New Roman"/>
          <w:i/>
          <w:iCs/>
          <w:lang w:val="en-GB"/>
        </w:rPr>
        <w:t>21</w:t>
      </w:r>
      <w:r w:rsidRPr="00552939">
        <w:rPr>
          <w:rFonts w:cs="Times New Roman"/>
          <w:lang w:val="en-GB"/>
        </w:rPr>
        <w:t>(1)</w:t>
      </w:r>
      <w:r w:rsidR="00EA3EEE" w:rsidRPr="00552939">
        <w:rPr>
          <w:rFonts w:cs="Times New Roman"/>
          <w:lang w:val="en-GB"/>
        </w:rPr>
        <w:t>, 55–89</w:t>
      </w:r>
      <w:r w:rsidRPr="00552939">
        <w:rPr>
          <w:rFonts w:cs="Times New Roman"/>
          <w:lang w:val="en-GB"/>
        </w:rPr>
        <w:t>. https://doi.org/</w:t>
      </w:r>
      <w:r w:rsidR="00F96019" w:rsidRPr="00552939">
        <w:rPr>
          <w:rFonts w:cs="Times New Roman"/>
          <w:lang w:val="en-GB"/>
        </w:rPr>
        <w:t>https://doi.org/10.1210/edrv.21.1.0389</w:t>
      </w:r>
    </w:p>
    <w:p w14:paraId="78FCF702" w14:textId="306F49CF"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Sol, D., Bacher, S., Reader, S. M., &amp; Lefebvre, L. (2008). Brain size predicts the success of mammal species introduced into novel environments. </w:t>
      </w:r>
      <w:r w:rsidRPr="00552939">
        <w:rPr>
          <w:rFonts w:cs="Times New Roman"/>
          <w:i/>
          <w:iCs/>
          <w:lang w:val="en-GB"/>
        </w:rPr>
        <w:t>The American Naturalist</w:t>
      </w:r>
      <w:r w:rsidRPr="00552939">
        <w:rPr>
          <w:rFonts w:cs="Times New Roman"/>
          <w:lang w:val="en-GB"/>
        </w:rPr>
        <w:t xml:space="preserve">, </w:t>
      </w:r>
      <w:r w:rsidRPr="00552939">
        <w:rPr>
          <w:rFonts w:cs="Times New Roman"/>
          <w:i/>
          <w:iCs/>
          <w:lang w:val="en-GB"/>
        </w:rPr>
        <w:t>172</w:t>
      </w:r>
      <w:r w:rsidRPr="00552939">
        <w:rPr>
          <w:rFonts w:cs="Times New Roman"/>
          <w:lang w:val="en-GB"/>
        </w:rPr>
        <w:t xml:space="preserve">(S1), S63–S71. </w:t>
      </w:r>
      <w:r w:rsidR="00F96019" w:rsidRPr="00552939">
        <w:rPr>
          <w:rFonts w:cs="Times New Roman"/>
          <w:lang w:val="en-GB"/>
        </w:rPr>
        <w:t>https://doi.org/10.1086/588304</w:t>
      </w:r>
    </w:p>
    <w:p w14:paraId="1B9CEFA8" w14:textId="18EC684A"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lastRenderedPageBreak/>
        <w:t xml:space="preserve">Sol, D., &amp; Lefebvre, L. (2000). Behavioural flexibility predicts invasion success in birds introduced to New Zealand. </w:t>
      </w:r>
      <w:r w:rsidRPr="00552939">
        <w:rPr>
          <w:rFonts w:cs="Times New Roman"/>
          <w:i/>
          <w:iCs/>
          <w:lang w:val="en-GB"/>
        </w:rPr>
        <w:t>Oikos</w:t>
      </w:r>
      <w:r w:rsidRPr="00552939">
        <w:rPr>
          <w:rFonts w:cs="Times New Roman"/>
          <w:lang w:val="en-GB"/>
        </w:rPr>
        <w:t xml:space="preserve">, </w:t>
      </w:r>
      <w:r w:rsidRPr="00552939">
        <w:rPr>
          <w:rFonts w:cs="Times New Roman"/>
          <w:i/>
          <w:iCs/>
          <w:lang w:val="en-GB"/>
        </w:rPr>
        <w:t>90</w:t>
      </w:r>
      <w:r w:rsidRPr="00552939">
        <w:rPr>
          <w:rFonts w:cs="Times New Roman"/>
          <w:lang w:val="en-GB"/>
        </w:rPr>
        <w:t xml:space="preserve">(3), 599–605. </w:t>
      </w:r>
      <w:r w:rsidR="00F96019" w:rsidRPr="00552939">
        <w:rPr>
          <w:rFonts w:cs="Times New Roman"/>
          <w:lang w:val="en-GB"/>
        </w:rPr>
        <w:t>https://doi.org/10.1034/j.1600-0706.2000.900317.x</w:t>
      </w:r>
    </w:p>
    <w:p w14:paraId="6EA2B11B" w14:textId="4069A910"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Szabo, B., Damas-Moreira, I., &amp; Whiting, M. J. (2020). Can cognitive ability give invasive species the means to succeed? A review of the evidence. </w:t>
      </w:r>
      <w:r w:rsidRPr="00552939">
        <w:rPr>
          <w:rFonts w:cs="Times New Roman"/>
          <w:i/>
          <w:iCs/>
          <w:lang w:val="en-GB"/>
        </w:rPr>
        <w:t>Frontiers in Ecology and Evolution</w:t>
      </w:r>
      <w:r w:rsidRPr="00552939">
        <w:rPr>
          <w:rFonts w:cs="Times New Roman"/>
          <w:lang w:val="en-GB"/>
        </w:rPr>
        <w:t xml:space="preserve">, </w:t>
      </w:r>
      <w:r w:rsidRPr="00552939">
        <w:rPr>
          <w:rFonts w:cs="Times New Roman"/>
          <w:i/>
          <w:iCs/>
          <w:lang w:val="en-GB"/>
        </w:rPr>
        <w:t>8</w:t>
      </w:r>
      <w:r w:rsidRPr="00552939">
        <w:rPr>
          <w:rFonts w:cs="Times New Roman"/>
          <w:lang w:val="en-GB"/>
        </w:rPr>
        <w:t xml:space="preserve">, 187. </w:t>
      </w:r>
      <w:r w:rsidR="00F96019" w:rsidRPr="00552939">
        <w:rPr>
          <w:rFonts w:cs="Times New Roman"/>
          <w:lang w:val="en-GB"/>
        </w:rPr>
        <w:t>https://doi.org/10.3389/fevo.2020.00187</w:t>
      </w:r>
    </w:p>
    <w:p w14:paraId="72715809" w14:textId="642E57BC"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Szabo, B., Whiting, M. J., &amp; Noble, D. W. (2019). Sex-dependent discrimination learning in lizards: a meta-analysis. </w:t>
      </w:r>
      <w:r w:rsidRPr="00552939">
        <w:rPr>
          <w:rFonts w:cs="Times New Roman"/>
          <w:i/>
          <w:iCs/>
          <w:lang w:val="en-GB"/>
        </w:rPr>
        <w:t>Behavioural Processes</w:t>
      </w:r>
      <w:r w:rsidRPr="00552939">
        <w:rPr>
          <w:rFonts w:cs="Times New Roman"/>
          <w:lang w:val="en-GB"/>
        </w:rPr>
        <w:t xml:space="preserve">, </w:t>
      </w:r>
      <w:r w:rsidRPr="00552939">
        <w:rPr>
          <w:rFonts w:cs="Times New Roman"/>
          <w:i/>
          <w:iCs/>
          <w:lang w:val="en-GB"/>
        </w:rPr>
        <w:t>164</w:t>
      </w:r>
      <w:r w:rsidRPr="00552939">
        <w:rPr>
          <w:rFonts w:cs="Times New Roman"/>
          <w:lang w:val="en-GB"/>
        </w:rPr>
        <w:t>, 10–16. https://doi.org/</w:t>
      </w:r>
      <w:r w:rsidR="00F96019" w:rsidRPr="00552939">
        <w:rPr>
          <w:rFonts w:cs="Times New Roman"/>
          <w:lang w:val="en-GB"/>
        </w:rPr>
        <w:t>https://doi.org/10.1016/j.beproc.2019.04.002</w:t>
      </w:r>
    </w:p>
    <w:p w14:paraId="014B3B72" w14:textId="36A2D82E"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Szulkin, M., Munshi-South, J., &amp; Charmantier, A. (2020). </w:t>
      </w:r>
      <w:r w:rsidRPr="00552939">
        <w:rPr>
          <w:rFonts w:cs="Times New Roman"/>
          <w:i/>
          <w:iCs/>
          <w:lang w:val="en-GB"/>
        </w:rPr>
        <w:t>Urban evolutionary biology</w:t>
      </w:r>
      <w:r w:rsidRPr="00552939">
        <w:rPr>
          <w:rFonts w:cs="Times New Roman"/>
          <w:lang w:val="en-GB"/>
        </w:rPr>
        <w:t>. Oxford University Press.</w:t>
      </w:r>
    </w:p>
    <w:p w14:paraId="3E3446BA" w14:textId="4A82F59F"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Szuran, T., Zimmermann, E., &amp; Welzl, H. (1994). Water maze performance and hippocampal weight of prenatally stressed rats. </w:t>
      </w:r>
      <w:r w:rsidRPr="00552939">
        <w:rPr>
          <w:rFonts w:cs="Times New Roman"/>
          <w:i/>
          <w:iCs/>
          <w:lang w:val="en-GB"/>
        </w:rPr>
        <w:t>Behavioural Brain Research</w:t>
      </w:r>
      <w:r w:rsidRPr="00552939">
        <w:rPr>
          <w:rFonts w:cs="Times New Roman"/>
          <w:lang w:val="en-GB"/>
        </w:rPr>
        <w:t xml:space="preserve">, </w:t>
      </w:r>
      <w:r w:rsidRPr="00552939">
        <w:rPr>
          <w:rFonts w:cs="Times New Roman"/>
          <w:i/>
          <w:iCs/>
          <w:lang w:val="en-GB"/>
        </w:rPr>
        <w:t>65</w:t>
      </w:r>
      <w:r w:rsidRPr="00552939">
        <w:rPr>
          <w:rFonts w:cs="Times New Roman"/>
          <w:lang w:val="en-GB"/>
        </w:rPr>
        <w:t xml:space="preserve">(2), 153–155. </w:t>
      </w:r>
      <w:r w:rsidR="00F96019" w:rsidRPr="00552939">
        <w:rPr>
          <w:rFonts w:cs="Times New Roman"/>
          <w:lang w:val="en-GB"/>
        </w:rPr>
        <w:t>https://doi.org/10.1016/0166-4328(94)90100-7</w:t>
      </w:r>
    </w:p>
    <w:p w14:paraId="768A1DE4" w14:textId="2B56D0B9"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Taborsky, B., English, S., Fawcett, T. W., Kuijper, B., Leimar, O., McNamara, J. M., Ruuskanen, S., &amp; Sandi, C. (2021). Towards an evolutionary theory of stress responses. </w:t>
      </w:r>
      <w:r w:rsidRPr="00552939">
        <w:rPr>
          <w:rFonts w:cs="Times New Roman"/>
          <w:i/>
          <w:iCs/>
          <w:lang w:val="en-GB"/>
        </w:rPr>
        <w:t>Trends in Ecology &amp; Evolution</w:t>
      </w:r>
      <w:r w:rsidRPr="00552939">
        <w:rPr>
          <w:rFonts w:cs="Times New Roman"/>
          <w:lang w:val="en-GB"/>
        </w:rPr>
        <w:t xml:space="preserve">, </w:t>
      </w:r>
      <w:r w:rsidRPr="00552939">
        <w:rPr>
          <w:rFonts w:cs="Times New Roman"/>
          <w:i/>
          <w:iCs/>
          <w:lang w:val="en-GB"/>
        </w:rPr>
        <w:t>36</w:t>
      </w:r>
      <w:r w:rsidRPr="00552939">
        <w:rPr>
          <w:rFonts w:cs="Times New Roman"/>
          <w:lang w:val="en-GB"/>
        </w:rPr>
        <w:t xml:space="preserve">(1), 39–48. </w:t>
      </w:r>
      <w:r w:rsidR="00F96019" w:rsidRPr="00552939">
        <w:rPr>
          <w:rFonts w:cs="Times New Roman"/>
          <w:lang w:val="en-GB"/>
        </w:rPr>
        <w:t>https://doi.org/10.1016/j.tree.2020.09.003</w:t>
      </w:r>
    </w:p>
    <w:p w14:paraId="2BA9B4B5" w14:textId="204C23D2"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Wright, T. F., Eberhard, J. R., Hobson, E. A., Avery, M. L., &amp; Russello, M. A. (2010). Behavioral flexibility and species invasions: the adaptive flexibility hypothesis. </w:t>
      </w:r>
      <w:r w:rsidRPr="00552939">
        <w:rPr>
          <w:rFonts w:cs="Times New Roman"/>
          <w:i/>
          <w:iCs/>
          <w:lang w:val="en-GB"/>
        </w:rPr>
        <w:t>Ethology Ecology &amp; Evolution</w:t>
      </w:r>
      <w:r w:rsidRPr="00552939">
        <w:rPr>
          <w:rFonts w:cs="Times New Roman"/>
          <w:lang w:val="en-GB"/>
        </w:rPr>
        <w:t xml:space="preserve">, </w:t>
      </w:r>
      <w:r w:rsidRPr="00552939">
        <w:rPr>
          <w:rFonts w:cs="Times New Roman"/>
          <w:i/>
          <w:iCs/>
          <w:lang w:val="en-GB"/>
        </w:rPr>
        <w:t>22</w:t>
      </w:r>
      <w:r w:rsidRPr="00552939">
        <w:rPr>
          <w:rFonts w:cs="Times New Roman"/>
          <w:lang w:val="en-GB"/>
        </w:rPr>
        <w:t xml:space="preserve">(4), 393–404. </w:t>
      </w:r>
      <w:r w:rsidR="00F96019" w:rsidRPr="00552939">
        <w:rPr>
          <w:rFonts w:cs="Times New Roman"/>
          <w:lang w:val="en-GB"/>
        </w:rPr>
        <w:t>https://doi.org/10.1080/03949370.2010.505580</w:t>
      </w:r>
    </w:p>
    <w:p w14:paraId="2886476A" w14:textId="0D0EDA07" w:rsidR="00F96019" w:rsidRPr="00552939" w:rsidRDefault="00BB183A" w:rsidP="007B1AD5">
      <w:pPr>
        <w:pStyle w:val="Bibliography"/>
        <w:spacing w:after="0" w:line="360" w:lineRule="auto"/>
        <w:jc w:val="both"/>
        <w:rPr>
          <w:rFonts w:cs="Times New Roman"/>
          <w:lang w:val="en-GB"/>
        </w:rPr>
      </w:pPr>
      <w:r w:rsidRPr="00552939">
        <w:rPr>
          <w:rFonts w:cs="Times New Roman"/>
          <w:lang w:val="en-GB"/>
        </w:rPr>
        <w:t xml:space="preserve">Zhu, Z., Li, X., Chen, W., Zhao, Y., Li, H., Qing, C., Jia, N., Bai, Z., &amp; Liu, J. (2004). Prenatal stress causes gender-dependent neuronal loss and oxidative stress in rat hippocampus. </w:t>
      </w:r>
      <w:r w:rsidRPr="00552939">
        <w:rPr>
          <w:rFonts w:cs="Times New Roman"/>
          <w:i/>
          <w:iCs/>
          <w:lang w:val="en-GB"/>
        </w:rPr>
        <w:t>Journal of Neuroscience Research</w:t>
      </w:r>
      <w:r w:rsidRPr="00552939">
        <w:rPr>
          <w:rFonts w:cs="Times New Roman"/>
          <w:lang w:val="en-GB"/>
        </w:rPr>
        <w:t xml:space="preserve">, </w:t>
      </w:r>
      <w:r w:rsidRPr="00552939">
        <w:rPr>
          <w:rFonts w:cs="Times New Roman"/>
          <w:i/>
          <w:iCs/>
          <w:lang w:val="en-GB"/>
        </w:rPr>
        <w:t>78</w:t>
      </w:r>
      <w:r w:rsidRPr="00552939">
        <w:rPr>
          <w:rFonts w:cs="Times New Roman"/>
          <w:lang w:val="en-GB"/>
        </w:rPr>
        <w:t xml:space="preserve">(6), 837–844. </w:t>
      </w:r>
      <w:r w:rsidR="00F96019" w:rsidRPr="00552939">
        <w:rPr>
          <w:rFonts w:cs="Times New Roman"/>
          <w:lang w:val="en-GB"/>
        </w:rPr>
        <w:t>https://doi.org/10.1002/jnr.20338</w:t>
      </w:r>
    </w:p>
    <w:p w14:paraId="426E882C" w14:textId="77777777" w:rsidR="00F96019" w:rsidRPr="00552939" w:rsidRDefault="00BB183A" w:rsidP="007B1AD5">
      <w:pPr>
        <w:spacing w:after="0" w:line="360" w:lineRule="auto"/>
        <w:jc w:val="both"/>
        <w:rPr>
          <w:rFonts w:ascii="Times New Roman" w:hAnsi="Times New Roman" w:cs="Times New Roman"/>
          <w:lang w:val="en-GB"/>
        </w:rPr>
      </w:pPr>
      <w:r w:rsidRPr="00552939">
        <w:rPr>
          <w:rFonts w:ascii="Times New Roman" w:hAnsi="Times New Roman" w:cs="Times New Roman"/>
          <w:lang w:val="en-GB"/>
        </w:rPr>
        <w:br w:type="page"/>
      </w:r>
    </w:p>
    <w:p w14:paraId="6B111AC6" w14:textId="48BB89F4" w:rsidR="004D1A14" w:rsidRPr="00223297" w:rsidRDefault="004D1A14" w:rsidP="0068694B">
      <w:pPr>
        <w:spacing w:after="0" w:line="360" w:lineRule="auto"/>
        <w:rPr>
          <w:rFonts w:ascii="Times New Roman" w:hAnsi="Times New Roman" w:cs="Times New Roman"/>
          <w:lang w:val="en-GB"/>
        </w:rPr>
      </w:pPr>
      <w:r w:rsidRPr="0089257D">
        <w:rPr>
          <w:rFonts w:ascii="Times New Roman" w:hAnsi="Times New Roman" w:cs="Times New Roman"/>
          <w:b/>
          <w:lang w:val="en-GB"/>
        </w:rPr>
        <w:lastRenderedPageBreak/>
        <w:t>Fig</w:t>
      </w:r>
      <w:ins w:id="37" w:author="Enago" w:date="2024-12-27T15:35:00Z">
        <w:r w:rsidR="0068694B" w:rsidRPr="0089257D">
          <w:rPr>
            <w:rFonts w:ascii="Times New Roman" w:hAnsi="Times New Roman" w:cs="Times New Roman"/>
            <w:b/>
            <w:lang w:val="en-GB"/>
          </w:rPr>
          <w:t xml:space="preserve">ure </w:t>
        </w:r>
      </w:ins>
      <w:del w:id="38" w:author="Enago" w:date="2024-12-27T15:35:00Z">
        <w:r w:rsidRPr="0089257D" w:rsidDel="0068694B">
          <w:rPr>
            <w:rFonts w:ascii="Times New Roman" w:hAnsi="Times New Roman" w:cs="Times New Roman"/>
            <w:b/>
            <w:lang w:val="en-GB"/>
          </w:rPr>
          <w:delText> </w:delText>
        </w:r>
      </w:del>
      <w:r w:rsidRPr="0089257D">
        <w:rPr>
          <w:rFonts w:ascii="Times New Roman" w:hAnsi="Times New Roman" w:cs="Times New Roman"/>
          <w:b/>
          <w:lang w:val="en-GB"/>
        </w:rPr>
        <w:t>1</w:t>
      </w:r>
      <w:ins w:id="39" w:author="Enago" w:date="2024-12-27T15:35:00Z">
        <w:r w:rsidR="0068694B" w:rsidRPr="0089257D">
          <w:rPr>
            <w:rFonts w:ascii="Times New Roman" w:hAnsi="Times New Roman" w:cs="Times New Roman"/>
            <w:b/>
            <w:lang w:val="en-GB"/>
          </w:rPr>
          <w:t>.</w:t>
        </w:r>
      </w:ins>
      <w:del w:id="40" w:author="Enago" w:date="2024-12-27T15:35:00Z">
        <w:r w:rsidRPr="0089257D" w:rsidDel="0068694B">
          <w:rPr>
            <w:rFonts w:ascii="Times New Roman" w:hAnsi="Times New Roman" w:cs="Times New Roman"/>
            <w:b/>
            <w:lang w:val="en-GB"/>
          </w:rPr>
          <w:delText>—</w:delText>
        </w:r>
        <w:r w:rsidR="00DC36DE" w:rsidRPr="0089257D" w:rsidDel="0068694B">
          <w:rPr>
            <w:rFonts w:ascii="Times New Roman" w:hAnsi="Times New Roman" w:cs="Times New Roman"/>
            <w:b/>
            <w:lang w:val="en-GB"/>
          </w:rPr>
          <w:delText xml:space="preserve"> </w:delText>
        </w:r>
      </w:del>
      <w:ins w:id="41" w:author="Enago" w:date="2024-12-27T15:35:00Z">
        <w:r w:rsidR="0068694B">
          <w:rPr>
            <w:rFonts w:ascii="Times New Roman" w:hAnsi="Times New Roman" w:cs="Times New Roman"/>
            <w:lang w:val="en-GB"/>
          </w:rPr>
          <w:t xml:space="preserve"> </w:t>
        </w:r>
      </w:ins>
      <w:r w:rsidR="00DC36DE" w:rsidRPr="0068694B">
        <w:rPr>
          <w:rFonts w:ascii="Times New Roman" w:hAnsi="Times New Roman" w:cs="Times New Roman"/>
          <w:lang w:val="en-GB"/>
        </w:rPr>
        <w:t xml:space="preserve">Experimental design of early environment manipulation and learning tasks. </w:t>
      </w:r>
      <w:ins w:id="42" w:author="Enago" w:date="2024-12-27T15:36:00Z">
        <w:r w:rsidR="0068694B">
          <w:rPr>
            <w:rFonts w:ascii="Times New Roman" w:hAnsi="Times New Roman" w:cs="Times New Roman"/>
            <w:lang w:val="en-GB"/>
          </w:rPr>
          <w:t>(a)</w:t>
        </w:r>
      </w:ins>
      <w:del w:id="43" w:author="Enago" w:date="2024-12-27T15:36:00Z">
        <w:r w:rsidRPr="0068694B" w:rsidDel="0068694B">
          <w:rPr>
            <w:rFonts w:ascii="Times New Roman" w:hAnsi="Times New Roman" w:cs="Times New Roman"/>
            <w:lang w:val="en-GB"/>
          </w:rPr>
          <w:delText>Panel A</w:delText>
        </w:r>
      </w:del>
      <w:r w:rsidRPr="0068694B">
        <w:rPr>
          <w:rFonts w:ascii="Times New Roman" w:hAnsi="Times New Roman" w:cs="Times New Roman"/>
          <w:lang w:val="en-GB"/>
        </w:rPr>
        <w:t xml:space="preserve"> represents the early environment manipulation for both species. </w:t>
      </w:r>
      <w:ins w:id="44" w:author="Enago" w:date="2024-12-27T15:36:00Z">
        <w:r w:rsidR="00223297">
          <w:rPr>
            <w:rFonts w:ascii="Times New Roman" w:hAnsi="Times New Roman" w:cs="Times New Roman"/>
            <w:lang w:val="en-GB"/>
          </w:rPr>
          <w:t>(b)</w:t>
        </w:r>
      </w:ins>
      <w:del w:id="45" w:author="Enago" w:date="2024-12-27T15:36:00Z">
        <w:r w:rsidRPr="0068694B" w:rsidDel="00223297">
          <w:rPr>
            <w:rFonts w:ascii="Times New Roman" w:hAnsi="Times New Roman" w:cs="Times New Roman"/>
            <w:lang w:val="en-GB"/>
          </w:rPr>
          <w:delText>Panel B</w:delText>
        </w:r>
      </w:del>
      <w:r w:rsidRPr="0068694B">
        <w:rPr>
          <w:rFonts w:ascii="Times New Roman" w:hAnsi="Times New Roman" w:cs="Times New Roman"/>
          <w:lang w:val="en-GB"/>
        </w:rPr>
        <w:t xml:space="preserve"> shows the habituation phase with the respective three different stages. </w:t>
      </w:r>
      <w:ins w:id="46" w:author="Enago" w:date="2024-12-27T15:36:00Z">
        <w:r w:rsidR="00223297">
          <w:rPr>
            <w:rFonts w:ascii="Times New Roman" w:hAnsi="Times New Roman" w:cs="Times New Roman"/>
            <w:lang w:val="en-GB"/>
          </w:rPr>
          <w:t>(c)</w:t>
        </w:r>
      </w:ins>
      <w:del w:id="47" w:author="Enago" w:date="2024-12-27T15:36:00Z">
        <w:r w:rsidRPr="0068694B" w:rsidDel="00223297">
          <w:rPr>
            <w:rFonts w:ascii="Times New Roman" w:hAnsi="Times New Roman" w:cs="Times New Roman"/>
            <w:lang w:val="en-GB"/>
          </w:rPr>
          <w:delText>And panel C</w:delText>
        </w:r>
      </w:del>
      <w:r w:rsidRPr="0068694B">
        <w:rPr>
          <w:rFonts w:ascii="Times New Roman" w:hAnsi="Times New Roman" w:cs="Times New Roman"/>
          <w:lang w:val="en-GB"/>
        </w:rPr>
        <w:t xml:space="preserve"> represents the associative and reversal tasks; white lids show the ramps where the food reward was not accessible.</w:t>
      </w:r>
    </w:p>
    <w:p w14:paraId="0A3D0483" w14:textId="77777777" w:rsidR="004D1A14" w:rsidRPr="00A47734" w:rsidRDefault="004D1A14" w:rsidP="00A47734">
      <w:pPr>
        <w:spacing w:after="0" w:line="360" w:lineRule="auto"/>
        <w:rPr>
          <w:rFonts w:ascii="Times New Roman" w:hAnsi="Times New Roman" w:cs="Times New Roman"/>
          <w:lang w:val="en-GB"/>
        </w:rPr>
      </w:pPr>
    </w:p>
    <w:p w14:paraId="41062E76" w14:textId="7BF56288" w:rsidR="00DC36DE" w:rsidRPr="00A47734" w:rsidRDefault="004D1A14" w:rsidP="0089257D">
      <w:pPr>
        <w:spacing w:line="360" w:lineRule="auto"/>
        <w:rPr>
          <w:rFonts w:ascii="Times New Roman" w:hAnsi="Times New Roman" w:cs="Times New Roman"/>
          <w:lang w:val="en-GB"/>
        </w:rPr>
      </w:pPr>
      <w:del w:id="48" w:author="Enago" w:date="2024-12-27T15:37:00Z">
        <w:r w:rsidRPr="0089257D" w:rsidDel="00223297">
          <w:rPr>
            <w:rFonts w:ascii="Times New Roman" w:hAnsi="Times New Roman" w:cs="Times New Roman"/>
            <w:b/>
            <w:lang w:val="en-GB"/>
          </w:rPr>
          <w:delText>Fig </w:delText>
        </w:r>
      </w:del>
      <w:ins w:id="49" w:author="Enago" w:date="2024-12-27T15:37:00Z">
        <w:r w:rsidR="00223297" w:rsidRPr="0089257D">
          <w:rPr>
            <w:rFonts w:ascii="Times New Roman" w:hAnsi="Times New Roman" w:cs="Times New Roman"/>
            <w:b/>
            <w:lang w:val="en-GB"/>
          </w:rPr>
          <w:t xml:space="preserve">Figure </w:t>
        </w:r>
      </w:ins>
      <w:r w:rsidRPr="0089257D">
        <w:rPr>
          <w:rFonts w:ascii="Times New Roman" w:hAnsi="Times New Roman" w:cs="Times New Roman"/>
          <w:b/>
          <w:lang w:val="en-GB"/>
        </w:rPr>
        <w:t>2</w:t>
      </w:r>
      <w:ins w:id="50" w:author="Enago" w:date="2024-12-27T15:37:00Z">
        <w:r w:rsidR="00223297" w:rsidRPr="0089257D">
          <w:rPr>
            <w:rFonts w:ascii="Times New Roman" w:hAnsi="Times New Roman" w:cs="Times New Roman"/>
            <w:b/>
            <w:lang w:val="en-GB"/>
          </w:rPr>
          <w:t>.</w:t>
        </w:r>
      </w:ins>
      <w:del w:id="51" w:author="Enago" w:date="2024-12-27T15:37:00Z">
        <w:r w:rsidRPr="00223297" w:rsidDel="00223297">
          <w:rPr>
            <w:rFonts w:ascii="Times New Roman" w:hAnsi="Times New Roman" w:cs="Times New Roman"/>
            <w:lang w:val="en-GB"/>
          </w:rPr>
          <w:delText>—</w:delText>
        </w:r>
      </w:del>
      <w:r w:rsidRPr="00223297">
        <w:rPr>
          <w:rFonts w:ascii="Times New Roman" w:hAnsi="Times New Roman" w:cs="Times New Roman"/>
          <w:lang w:val="en-GB"/>
        </w:rPr>
        <w:t xml:space="preserve"> Results for </w:t>
      </w:r>
      <w:r w:rsidRPr="00223297">
        <w:rPr>
          <w:rFonts w:ascii="Times New Roman" w:hAnsi="Times New Roman" w:cs="Times New Roman"/>
          <w:i/>
          <w:iCs/>
          <w:lang w:val="en-GB"/>
        </w:rPr>
        <w:t>L. delicata</w:t>
      </w:r>
      <w:r w:rsidRPr="00223297">
        <w:rPr>
          <w:rFonts w:ascii="Times New Roman" w:hAnsi="Times New Roman" w:cs="Times New Roman"/>
          <w:lang w:val="en-GB"/>
        </w:rPr>
        <w:t xml:space="preserve"> [(a), (b)] and </w:t>
      </w:r>
      <w:r w:rsidRPr="00223297">
        <w:rPr>
          <w:rFonts w:ascii="Times New Roman" w:hAnsi="Times New Roman" w:cs="Times New Roman"/>
          <w:i/>
          <w:iCs/>
          <w:lang w:val="en-GB"/>
        </w:rPr>
        <w:t>L. guichenoti</w:t>
      </w:r>
      <w:r w:rsidRPr="00473D1D">
        <w:rPr>
          <w:rFonts w:ascii="Times New Roman" w:hAnsi="Times New Roman" w:cs="Times New Roman"/>
          <w:lang w:val="en-GB"/>
        </w:rPr>
        <w:t xml:space="preserve"> [(c), (d)]. </w:t>
      </w:r>
      <w:del w:id="52" w:author="Enago" w:date="2024-12-27T15:37:00Z">
        <w:r w:rsidRPr="00473D1D" w:rsidDel="00223297">
          <w:rPr>
            <w:rFonts w:ascii="Times New Roman" w:hAnsi="Times New Roman" w:cs="Times New Roman"/>
            <w:lang w:val="en-GB"/>
          </w:rPr>
          <w:delText>Panels</w:delText>
        </w:r>
        <w:r w:rsidR="00DC36DE" w:rsidRPr="00A47734" w:rsidDel="00223297">
          <w:rPr>
            <w:rFonts w:ascii="Times New Roman" w:hAnsi="Times New Roman" w:cs="Times New Roman"/>
            <w:lang w:val="en-GB"/>
          </w:rPr>
          <w:delText xml:space="preserve"> </w:delText>
        </w:r>
      </w:del>
      <w:r w:rsidR="00DC36DE" w:rsidRPr="00A47734">
        <w:rPr>
          <w:rFonts w:ascii="Times New Roman" w:hAnsi="Times New Roman" w:cs="Times New Roman"/>
          <w:lang w:val="en-GB"/>
        </w:rPr>
        <w:t>(a) and (c) show the predicted probability of choosing the correct feeder firs</w:t>
      </w:r>
      <w:r w:rsidR="00DC36DE" w:rsidRPr="00E24270">
        <w:rPr>
          <w:rFonts w:ascii="Times New Roman" w:hAnsi="Times New Roman" w:cs="Times New Roman"/>
          <w:lang w:val="en-GB"/>
        </w:rPr>
        <w:t xml:space="preserve">t over trials. The lines represent the mean predicted probability of choosing the correct feeder first on each trial, and the shaded areas indicate the standard deviation of the mean; both were obtained by using the slope and intercept estimates from the posterior distributions. The different colours indicate the different treatments. </w:t>
      </w:r>
      <w:del w:id="53" w:author="Enago" w:date="2024-12-27T15:38:00Z">
        <w:r w:rsidRPr="00E24270" w:rsidDel="00223297">
          <w:rPr>
            <w:rFonts w:ascii="Times New Roman" w:hAnsi="Times New Roman" w:cs="Times New Roman"/>
            <w:lang w:val="en-GB"/>
          </w:rPr>
          <w:delText>Panels</w:delText>
        </w:r>
      </w:del>
      <w:r w:rsidRPr="00E24270">
        <w:rPr>
          <w:rFonts w:ascii="Times New Roman" w:hAnsi="Times New Roman" w:cs="Times New Roman"/>
          <w:lang w:val="en-GB"/>
        </w:rPr>
        <w:t xml:space="preserve"> (b) and (d) show the distribution of the estimates of slopes per each treatment. The x-axis represents the slope estimate</w:t>
      </w:r>
      <w:ins w:id="54" w:author="Enago" w:date="2024-12-27T15:43:00Z">
        <w:r w:rsidR="00E1301A">
          <w:rPr>
            <w:rFonts w:ascii="Times New Roman" w:hAnsi="Times New Roman" w:cs="Times New Roman"/>
            <w:lang w:val="en-GB"/>
          </w:rPr>
          <w:t xml:space="preserve"> and </w:t>
        </w:r>
      </w:ins>
      <w:del w:id="55" w:author="Enago" w:date="2024-12-27T15:43:00Z">
        <w:r w:rsidRPr="00E24270" w:rsidDel="00E1301A">
          <w:rPr>
            <w:rFonts w:ascii="Times New Roman" w:hAnsi="Times New Roman" w:cs="Times New Roman"/>
            <w:lang w:val="en-GB"/>
          </w:rPr>
          <w:delText xml:space="preserve">, and </w:delText>
        </w:r>
      </w:del>
      <w:del w:id="56" w:author="Enago" w:date="2024-12-27T15:38:00Z">
        <w:r w:rsidRPr="00E24270" w:rsidDel="00223297">
          <w:rPr>
            <w:rFonts w:ascii="Times New Roman" w:hAnsi="Times New Roman" w:cs="Times New Roman"/>
            <w:lang w:val="en-GB"/>
          </w:rPr>
          <w:delText xml:space="preserve">in </w:delText>
        </w:r>
      </w:del>
      <w:r w:rsidRPr="00E24270">
        <w:rPr>
          <w:rFonts w:ascii="Times New Roman" w:hAnsi="Times New Roman" w:cs="Times New Roman"/>
          <w:lang w:val="en-GB"/>
        </w:rPr>
        <w:t xml:space="preserve">the y-axis </w:t>
      </w:r>
      <w:del w:id="57" w:author="Enago" w:date="2024-12-27T15:38:00Z">
        <w:r w:rsidRPr="00E24270" w:rsidDel="00473D1D">
          <w:rPr>
            <w:rFonts w:ascii="Times New Roman" w:hAnsi="Times New Roman" w:cs="Times New Roman"/>
            <w:lang w:val="en-GB"/>
          </w:rPr>
          <w:delText xml:space="preserve">are </w:delText>
        </w:r>
      </w:del>
      <w:ins w:id="58" w:author="Enago" w:date="2024-12-27T15:38:00Z">
        <w:r w:rsidR="00473D1D">
          <w:rPr>
            <w:rFonts w:ascii="Times New Roman" w:hAnsi="Times New Roman" w:cs="Times New Roman"/>
            <w:lang w:val="en-GB"/>
          </w:rPr>
          <w:t>represents</w:t>
        </w:r>
        <w:r w:rsidR="00473D1D" w:rsidRPr="00473D1D">
          <w:rPr>
            <w:rFonts w:ascii="Times New Roman" w:hAnsi="Times New Roman" w:cs="Times New Roman"/>
            <w:lang w:val="en-GB"/>
          </w:rPr>
          <w:t xml:space="preserve"> </w:t>
        </w:r>
      </w:ins>
      <w:r w:rsidRPr="00473D1D">
        <w:rPr>
          <w:rFonts w:ascii="Times New Roman" w:hAnsi="Times New Roman" w:cs="Times New Roman"/>
          <w:lang w:val="en-GB"/>
        </w:rPr>
        <w:t>the density of the esti</w:t>
      </w:r>
      <w:r w:rsidRPr="00A47734">
        <w:rPr>
          <w:rFonts w:ascii="Times New Roman" w:hAnsi="Times New Roman" w:cs="Times New Roman"/>
          <w:lang w:val="en-GB"/>
        </w:rPr>
        <w:t xml:space="preserve">mates. </w:t>
      </w:r>
      <w:del w:id="59" w:author="Enago" w:date="2024-12-27T15:38:00Z">
        <w:r w:rsidR="00DC36DE" w:rsidRPr="00A47734" w:rsidDel="00473D1D">
          <w:rPr>
            <w:rFonts w:ascii="Times New Roman" w:hAnsi="Times New Roman" w:cs="Times New Roman"/>
            <w:lang w:val="en-GB"/>
          </w:rPr>
          <w:delText>The d</w:delText>
        </w:r>
      </w:del>
      <w:ins w:id="60" w:author="Enago" w:date="2024-12-27T15:38:00Z">
        <w:r w:rsidR="00473D1D">
          <w:rPr>
            <w:rFonts w:ascii="Times New Roman" w:hAnsi="Times New Roman" w:cs="Times New Roman"/>
            <w:lang w:val="en-GB"/>
          </w:rPr>
          <w:t>D</w:t>
        </w:r>
      </w:ins>
      <w:r w:rsidR="00DC36DE" w:rsidRPr="00473D1D">
        <w:rPr>
          <w:rFonts w:ascii="Times New Roman" w:hAnsi="Times New Roman" w:cs="Times New Roman"/>
          <w:lang w:val="en-GB"/>
        </w:rPr>
        <w:t>ifferent colours indicate the different treatments. Points and bars represent the mean and standard deviation of the mean of the estimates, respectively.</w:t>
      </w:r>
    </w:p>
    <w:p w14:paraId="253147D9" w14:textId="77777777" w:rsidR="004D1A14" w:rsidRPr="00552939" w:rsidRDefault="004D1A14" w:rsidP="007B1AD5">
      <w:pPr>
        <w:spacing w:after="0" w:line="360" w:lineRule="auto"/>
        <w:rPr>
          <w:del w:id="61" w:author="Enago" w:date="2024-12-27T12:10:00Z"/>
          <w:rFonts w:ascii="Times New Roman" w:hAnsi="Times New Roman" w:cs="Times New Roman"/>
          <w:lang w:val="en-GB"/>
        </w:rPr>
      </w:pPr>
    </w:p>
    <w:p w14:paraId="6E9E27A5" w14:textId="77777777" w:rsidR="004D1A14" w:rsidRPr="00552939" w:rsidRDefault="004D1A14" w:rsidP="007B1AD5">
      <w:pPr>
        <w:spacing w:after="0" w:line="360" w:lineRule="auto"/>
        <w:rPr>
          <w:del w:id="62" w:author="Enago" w:date="2024-12-27T12:10:00Z"/>
          <w:rFonts w:ascii="Times New Roman" w:eastAsiaTheme="majorEastAsia" w:hAnsi="Times New Roman" w:cs="Times New Roman"/>
          <w:b/>
          <w:bCs/>
          <w:color w:val="000000" w:themeColor="text1"/>
          <w:lang w:val="en-GB"/>
        </w:rPr>
      </w:pPr>
      <w:del w:id="63" w:author="Enago" w:date="2024-12-27T12:10:00Z">
        <w:r w:rsidRPr="00552939">
          <w:rPr>
            <w:rFonts w:ascii="Times New Roman" w:hAnsi="Times New Roman" w:cs="Times New Roman"/>
            <w:lang w:val="en-GB"/>
          </w:rPr>
          <w:br w:type="page"/>
        </w:r>
      </w:del>
    </w:p>
    <w:p w14:paraId="2131D74C" w14:textId="442C2778" w:rsidR="00F96019" w:rsidRPr="00552939" w:rsidDel="00F102B6" w:rsidRDefault="00BB183A" w:rsidP="007B1AD5">
      <w:pPr>
        <w:spacing w:line="360" w:lineRule="auto"/>
        <w:jc w:val="both"/>
        <w:rPr>
          <w:del w:id="64" w:author="Enago" w:date="2024-12-27T14:13:00Z"/>
          <w:rFonts w:ascii="Times New Roman" w:hAnsi="Times New Roman" w:cs="Times New Roman"/>
          <w:lang w:val="en-GB"/>
        </w:rPr>
      </w:pPr>
      <w:moveFromRangeStart w:id="65" w:author="Enago" w:date="2024-12-27T12:10:00Z" w:name="move186193845"/>
      <w:moveFrom w:id="66" w:author="Enago" w:date="2024-12-27T12:10:00Z">
        <w:del w:id="67" w:author="Enago" w:date="2024-12-27T14:13:00Z">
          <w:r w:rsidRPr="00552939" w:rsidDel="00F102B6">
            <w:rPr>
              <w:rFonts w:ascii="Times New Roman" w:hAnsi="Times New Roman" w:cs="Times New Roman"/>
              <w:lang w:val="en-GB"/>
            </w:rPr>
            <w:br w:type="page"/>
          </w:r>
        </w:del>
      </w:moveFrom>
    </w:p>
    <w:p w14:paraId="101D4352" w14:textId="410B5801" w:rsidR="00F96019" w:rsidRPr="00552939" w:rsidDel="00F102B6" w:rsidRDefault="00BB183A" w:rsidP="007B1AD5">
      <w:pPr>
        <w:pStyle w:val="Heading4"/>
        <w:spacing w:line="360" w:lineRule="auto"/>
        <w:jc w:val="both"/>
        <w:rPr>
          <w:del w:id="68" w:author="Enago" w:date="2024-12-27T14:13:00Z"/>
          <w:rFonts w:cs="Times New Roman"/>
          <w:lang w:val="en-GB"/>
        </w:rPr>
      </w:pPr>
      <w:moveFrom w:id="69" w:author="Enago" w:date="2024-12-27T12:10:00Z">
        <w:del w:id="70" w:author="Enago" w:date="2024-12-27T14:13:00Z">
          <w:r w:rsidRPr="00552939" w:rsidDel="00F102B6">
            <w:rPr>
              <w:rFonts w:cs="Times New Roman"/>
              <w:lang w:val="en-GB"/>
            </w:rPr>
            <w:delText>Figures with raw data</w:delText>
          </w:r>
        </w:del>
      </w:moveFrom>
    </w:p>
    <w:moveFromRangeEnd w:id="65"/>
    <w:p w14:paraId="59928B87" w14:textId="77777777" w:rsidR="00F96019" w:rsidRPr="00552939" w:rsidRDefault="00BB183A" w:rsidP="007B1AD5">
      <w:pPr>
        <w:spacing w:line="360" w:lineRule="auto"/>
        <w:rPr>
          <w:del w:id="71" w:author="Enago" w:date="2024-12-27T12:10:00Z"/>
          <w:rFonts w:ascii="Times New Roman" w:hAnsi="Times New Roman" w:cs="Times New Roman"/>
          <w:lang w:val="en-GB"/>
        </w:rPr>
      </w:pPr>
      <w:del w:id="72" w:author="Enago" w:date="2024-12-27T12:10:00Z">
        <w:r w:rsidRPr="00552939">
          <w:rPr>
            <w:rFonts w:ascii="Times New Roman" w:hAnsi="Times New Roman" w:cs="Times New Roman"/>
            <w:lang w:val="en-GB"/>
          </w:rPr>
          <w:br w:type="page"/>
        </w:r>
      </w:del>
    </w:p>
    <w:p w14:paraId="00C7BAB8" w14:textId="2610A7C6" w:rsidR="00DC36DE" w:rsidRPr="00552939" w:rsidDel="00F102B6" w:rsidRDefault="00DC36DE" w:rsidP="007B1AD5">
      <w:pPr>
        <w:pStyle w:val="Heading4"/>
        <w:spacing w:line="360" w:lineRule="auto"/>
        <w:jc w:val="both"/>
        <w:rPr>
          <w:del w:id="73" w:author="Enago" w:date="2024-12-27T14:13:00Z"/>
          <w:rFonts w:cs="Times New Roman"/>
          <w:lang w:val="en-GB"/>
        </w:rPr>
      </w:pPr>
      <w:del w:id="74" w:author="Enago" w:date="2024-12-27T14:13:00Z">
        <w:r w:rsidRPr="00552939" w:rsidDel="00F102B6">
          <w:rPr>
            <w:rFonts w:cs="Times New Roman"/>
            <w:lang w:val="en-GB"/>
          </w:rPr>
          <w:delText>Results using a standard learning criterion of 5 consecutive correct choices</w:delText>
        </w:r>
      </w:del>
    </w:p>
    <w:p w14:paraId="5E59AF45" w14:textId="77777777" w:rsidR="00F96019" w:rsidRPr="00552939" w:rsidRDefault="00BB183A" w:rsidP="00C75D4F">
      <w:pPr>
        <w:rPr>
          <w:del w:id="75" w:author="Enago" w:date="2024-12-27T12:10:00Z"/>
          <w:rFonts w:ascii="Times New Roman" w:hAnsi="Times New Roman" w:cs="Times New Roman"/>
          <w:lang w:val="en-GB"/>
        </w:rPr>
      </w:pPr>
      <w:del w:id="76" w:author="Enago" w:date="2024-12-27T12:10:00Z">
        <w:r w:rsidRPr="00552939">
          <w:rPr>
            <w:rFonts w:ascii="Times New Roman" w:hAnsi="Times New Roman" w:cs="Times New Roman"/>
            <w:lang w:val="en-GB"/>
          </w:rPr>
          <w:br w:type="page"/>
        </w:r>
      </w:del>
    </w:p>
    <w:p w14:paraId="43C8D9DF" w14:textId="77777777" w:rsidR="00F96019" w:rsidRPr="00552939" w:rsidRDefault="00BB183A" w:rsidP="00C75D4F">
      <w:pPr>
        <w:pStyle w:val="Heading4"/>
        <w:rPr>
          <w:del w:id="77" w:author="Enago" w:date="2024-12-27T12:10:00Z"/>
          <w:rFonts w:cs="Times New Roman"/>
          <w:lang w:val="en-GB"/>
        </w:rPr>
      </w:pPr>
      <w:del w:id="78" w:author="Enago" w:date="2024-12-27T12:10:00Z">
        <w:r w:rsidRPr="00552939">
          <w:rPr>
            <w:rFonts w:cs="Times New Roman"/>
            <w:lang w:val="en-GB"/>
          </w:rPr>
          <w:delText>Checking the main models plots</w:delText>
        </w:r>
      </w:del>
    </w:p>
    <w:p w14:paraId="3E6F0F39" w14:textId="77777777" w:rsidR="00F96019" w:rsidRPr="00552939" w:rsidRDefault="00BB183A" w:rsidP="00C75D4F">
      <w:pPr>
        <w:pStyle w:val="FirstParagraph"/>
        <w:rPr>
          <w:del w:id="79" w:author="Enago" w:date="2024-12-27T12:10:00Z"/>
          <w:rFonts w:cs="Times New Roman"/>
          <w:lang w:val="en-GB"/>
        </w:rPr>
      </w:pPr>
      <w:del w:id="80" w:author="Enago" w:date="2024-12-27T12:10:00Z">
        <w:r w:rsidRPr="00552939">
          <w:rPr>
            <w:rFonts w:cs="Times New Roman"/>
            <w:lang w:val="en-GB"/>
          </w:rPr>
          <w:delText>Model</w:delText>
        </w:r>
        <w:r w:rsidR="00DC36DE" w:rsidRPr="00552939">
          <w:rPr>
            <w:rFonts w:cs="Times New Roman"/>
            <w:lang w:val="en-GB"/>
          </w:rPr>
          <w:delText xml:space="preserve"> </w:delText>
        </w:r>
        <w:r w:rsidRPr="00552939">
          <w:rPr>
            <w:rFonts w:cs="Times New Roman"/>
            <w:lang w:val="en-GB"/>
          </w:rPr>
          <w:delText>formula for the reversal task is:</w:delText>
        </w:r>
      </w:del>
    </w:p>
    <w:p w14:paraId="45A7E5DB" w14:textId="77777777" w:rsidR="00F96019" w:rsidRPr="00552939" w:rsidRDefault="00BB183A" w:rsidP="00C75D4F">
      <w:pPr>
        <w:pStyle w:val="BodyText"/>
        <w:rPr>
          <w:del w:id="81" w:author="Enago" w:date="2024-12-27T12:10:00Z"/>
          <w:rFonts w:cs="Times New Roman"/>
          <w:lang w:val="en-GB"/>
        </w:rPr>
      </w:pPr>
      <w:del w:id="82" w:author="Enago" w:date="2024-12-27T12:10:00Z">
        <w:r w:rsidRPr="00552939">
          <w:rPr>
            <w:rFonts w:cs="Times New Roman"/>
            <w:lang w:val="en-GB"/>
          </w:rPr>
          <w:delText>Choice ~ trial_reversal</w:delText>
        </w:r>
        <w:r w:rsidRPr="00552939">
          <w:rPr>
            <w:rFonts w:cs="Times New Roman"/>
            <w:i/>
            <w:iCs/>
            <w:lang w:val="en-GB"/>
          </w:rPr>
          <w:delText>cort</w:delText>
        </w:r>
        <w:r w:rsidRPr="00552939">
          <w:rPr>
            <w:rFonts w:cs="Times New Roman"/>
            <w:lang w:val="en-GB"/>
          </w:rPr>
          <w:delText>temp + (1 + trial_reversal|lizard_id)</w:delText>
        </w:r>
      </w:del>
    </w:p>
    <w:p w14:paraId="5529EED4" w14:textId="77777777" w:rsidR="00F96019" w:rsidRPr="00552939" w:rsidRDefault="00BB183A" w:rsidP="00C75D4F">
      <w:pPr>
        <w:pStyle w:val="BodyText"/>
        <w:rPr>
          <w:del w:id="83" w:author="Enago" w:date="2024-12-27T12:10:00Z"/>
          <w:rFonts w:cs="Times New Roman"/>
          <w:lang w:val="en-GB"/>
        </w:rPr>
      </w:pPr>
      <w:del w:id="84" w:author="Enago" w:date="2024-12-27T12:10:00Z">
        <w:r w:rsidRPr="00552939">
          <w:rPr>
            <w:rFonts w:cs="Times New Roman"/>
            <w:lang w:val="en-GB"/>
          </w:rPr>
          <w:delText>Plots for the different models of the reversal task:</w:delText>
        </w:r>
        <w:r w:rsidRPr="00552939">
          <w:rPr>
            <w:rFonts w:cs="Times New Roman"/>
            <w:lang w:val="en-GB"/>
          </w:rPr>
          <w:br/>
          <w:delText xml:space="preserve">1.- </w:delText>
        </w:r>
        <w:r w:rsidRPr="00552939">
          <w:rPr>
            <w:rFonts w:cs="Times New Roman"/>
            <w:i/>
            <w:iCs/>
            <w:lang w:val="en-GB"/>
          </w:rPr>
          <w:delText>L. delicata</w:delText>
        </w:r>
      </w:del>
    </w:p>
    <w:p w14:paraId="44BC26EA" w14:textId="77777777" w:rsidR="00F96019" w:rsidRPr="00552939" w:rsidRDefault="00BB183A" w:rsidP="00C75D4F">
      <w:pPr>
        <w:pStyle w:val="SourceCode"/>
        <w:rPr>
          <w:del w:id="85" w:author="Enago" w:date="2024-12-27T12:10:00Z"/>
          <w:rFonts w:ascii="Times New Roman" w:hAnsi="Times New Roman" w:cs="Times New Roman"/>
          <w:lang w:val="en-GB"/>
        </w:rPr>
      </w:pPr>
      <w:del w:id="86" w:author="Enago" w:date="2024-12-27T12:10:00Z">
        <w:r w:rsidRPr="00552939">
          <w:rPr>
            <w:rStyle w:val="VerbatimChar"/>
            <w:rFonts w:ascii="Times New Roman" w:hAnsi="Times New Roman" w:cs="Times New Roman"/>
            <w:sz w:val="24"/>
            <w:lang w:val="en-GB"/>
          </w:rPr>
          <w:delText xml:space="preserve">    Estimate  Est.Error       Q2.5     Q97.5</w:delText>
        </w:r>
        <w:r w:rsidRPr="00552939">
          <w:rPr>
            <w:rFonts w:ascii="Times New Roman" w:hAnsi="Times New Roman" w:cs="Times New Roman"/>
            <w:lang w:val="en-GB"/>
          </w:rPr>
          <w:br/>
        </w:r>
        <w:r w:rsidRPr="00552939">
          <w:rPr>
            <w:rStyle w:val="VerbatimChar"/>
            <w:rFonts w:ascii="Times New Roman" w:hAnsi="Times New Roman" w:cs="Times New Roman"/>
            <w:sz w:val="24"/>
            <w:lang w:val="en-GB"/>
          </w:rPr>
          <w:delText>R2 0.1040341 0.01243751 0.07984544 0.1290352</w:delText>
        </w:r>
      </w:del>
    </w:p>
    <w:tbl>
      <w:tblPr>
        <w:tblStyle w:val="Table"/>
        <w:tblW w:w="5000" w:type="pct"/>
        <w:tblLook w:val="0000" w:firstRow="0" w:lastRow="0" w:firstColumn="0" w:lastColumn="0" w:noHBand="0" w:noVBand="0"/>
      </w:tblPr>
      <w:tblGrid>
        <w:gridCol w:w="9576"/>
      </w:tblGrid>
      <w:tr w:rsidR="00F96019" w:rsidRPr="00552939" w14:paraId="2D7D3CBF" w14:textId="77777777">
        <w:trPr>
          <w:del w:id="87" w:author="Enago" w:date="2024-12-27T12:10:00Z"/>
        </w:trPr>
        <w:tc>
          <w:tcPr>
            <w:tcW w:w="0" w:type="auto"/>
          </w:tcPr>
          <w:p w14:paraId="012DA811" w14:textId="0914197F" w:rsidR="00F96019" w:rsidRPr="00552939" w:rsidRDefault="00F96019" w:rsidP="00C75D4F">
            <w:pPr>
              <w:jc w:val="center"/>
              <w:rPr>
                <w:del w:id="88" w:author="Enago" w:date="2024-12-27T12:10:00Z"/>
                <w:rFonts w:ascii="Times New Roman" w:hAnsi="Times New Roman" w:cs="Times New Roman"/>
                <w:lang w:val="en-GB"/>
              </w:rPr>
            </w:pPr>
          </w:p>
          <w:p w14:paraId="4F954B79" w14:textId="77777777" w:rsidR="00F96019" w:rsidRPr="00552939" w:rsidRDefault="00F96019" w:rsidP="00C75D4F">
            <w:pPr>
              <w:pStyle w:val="ImageCaption"/>
              <w:spacing w:before="200"/>
              <w:rPr>
                <w:del w:id="89" w:author="Enago" w:date="2024-12-27T12:10:00Z"/>
                <w:rFonts w:cs="Times New Roman"/>
                <w:lang w:val="en-GB"/>
              </w:rPr>
            </w:pPr>
          </w:p>
        </w:tc>
      </w:tr>
      <w:tr w:rsidR="00F96019" w:rsidRPr="00552939" w14:paraId="53883021" w14:textId="77777777">
        <w:trPr>
          <w:del w:id="90" w:author="Enago" w:date="2024-12-27T12:10:00Z"/>
        </w:trPr>
        <w:tc>
          <w:tcPr>
            <w:tcW w:w="0" w:type="auto"/>
          </w:tcPr>
          <w:p w14:paraId="38903DE2" w14:textId="760E99DF" w:rsidR="00F96019" w:rsidRPr="00552939" w:rsidRDefault="00F96019" w:rsidP="00C75D4F">
            <w:pPr>
              <w:jc w:val="center"/>
              <w:rPr>
                <w:del w:id="91" w:author="Enago" w:date="2024-12-27T12:10:00Z"/>
                <w:rFonts w:ascii="Times New Roman" w:hAnsi="Times New Roman" w:cs="Times New Roman"/>
                <w:lang w:val="en-GB"/>
              </w:rPr>
            </w:pPr>
          </w:p>
          <w:p w14:paraId="10A2E06B" w14:textId="77777777" w:rsidR="00F96019" w:rsidRPr="00552939" w:rsidRDefault="00F96019" w:rsidP="00C75D4F">
            <w:pPr>
              <w:pStyle w:val="ImageCaption"/>
              <w:spacing w:before="200"/>
              <w:rPr>
                <w:del w:id="92" w:author="Enago" w:date="2024-12-27T12:10:00Z"/>
                <w:rFonts w:cs="Times New Roman"/>
                <w:lang w:val="en-GB"/>
              </w:rPr>
            </w:pPr>
          </w:p>
        </w:tc>
      </w:tr>
      <w:tr w:rsidR="00F96019" w:rsidRPr="00122B99" w14:paraId="3E0906DF" w14:textId="77777777">
        <w:trPr>
          <w:del w:id="93" w:author="Enago" w:date="2024-12-27T12:10:00Z"/>
        </w:trPr>
        <w:tc>
          <w:tcPr>
            <w:tcW w:w="0" w:type="auto"/>
          </w:tcPr>
          <w:p w14:paraId="2AAB31DD" w14:textId="42DDAAB8" w:rsidR="00F96019" w:rsidRPr="00552939" w:rsidRDefault="00F96019" w:rsidP="00C75D4F">
            <w:pPr>
              <w:jc w:val="center"/>
              <w:rPr>
                <w:del w:id="94" w:author="Enago" w:date="2024-12-27T12:10:00Z"/>
                <w:rFonts w:ascii="Times New Roman" w:hAnsi="Times New Roman" w:cs="Times New Roman"/>
                <w:b/>
                <w:lang w:val="en-GB"/>
              </w:rPr>
            </w:pPr>
          </w:p>
          <w:p w14:paraId="04A4B6E4" w14:textId="77777777" w:rsidR="00F96019" w:rsidRPr="00552939" w:rsidRDefault="00F96019" w:rsidP="00C75D4F">
            <w:pPr>
              <w:pStyle w:val="ImageCaption"/>
              <w:spacing w:before="200"/>
              <w:rPr>
                <w:del w:id="95" w:author="Enago" w:date="2024-12-27T12:10:00Z"/>
                <w:rFonts w:cs="Times New Roman"/>
                <w:lang w:val="en-GB"/>
              </w:rPr>
            </w:pPr>
          </w:p>
        </w:tc>
      </w:tr>
    </w:tbl>
    <w:p w14:paraId="1ADBD2FA" w14:textId="77777777" w:rsidR="00F96019" w:rsidRPr="00C75D4F" w:rsidRDefault="00BB183A" w:rsidP="007B1AD5">
      <w:pPr>
        <w:spacing w:after="0" w:line="360" w:lineRule="auto"/>
        <w:rPr>
          <w:del w:id="96" w:author="Enago" w:date="2024-12-27T12:10:00Z"/>
          <w:rFonts w:ascii="Times New Roman" w:hAnsi="Times New Roman" w:cs="Times New Roman"/>
        </w:rPr>
      </w:pPr>
      <w:del w:id="97" w:author="Enago" w:date="2024-12-27T12:10:00Z">
        <w:r w:rsidRPr="00C75D4F">
          <w:rPr>
            <w:rFonts w:ascii="Times New Roman" w:hAnsi="Times New Roman" w:cs="Times New Roman"/>
          </w:rPr>
          <w:br w:type="page"/>
        </w:r>
      </w:del>
    </w:p>
    <w:p w14:paraId="7E3975CB" w14:textId="77777777" w:rsidR="00F96019" w:rsidRPr="00C75D4F" w:rsidRDefault="00BB183A" w:rsidP="00C75D4F">
      <w:pPr>
        <w:pStyle w:val="BodyText"/>
        <w:rPr>
          <w:del w:id="98" w:author="Enago" w:date="2024-12-27T12:10:00Z"/>
          <w:rFonts w:cs="Times New Roman"/>
        </w:rPr>
      </w:pPr>
      <w:del w:id="99" w:author="Enago" w:date="2024-12-27T12:10:00Z">
        <w:r w:rsidRPr="00C75D4F">
          <w:rPr>
            <w:rFonts w:cs="Times New Roman"/>
          </w:rPr>
          <w:delText xml:space="preserve">2.- </w:delText>
        </w:r>
        <w:r w:rsidRPr="00C75D4F">
          <w:rPr>
            <w:rFonts w:cs="Times New Roman"/>
            <w:i/>
            <w:iCs/>
          </w:rPr>
          <w:delText>L. guichenoti</w:delText>
        </w:r>
      </w:del>
    </w:p>
    <w:p w14:paraId="7D68D6B1" w14:textId="77777777" w:rsidR="00F96019" w:rsidRPr="00552939" w:rsidRDefault="00BB183A" w:rsidP="00C75D4F">
      <w:pPr>
        <w:pStyle w:val="SourceCode"/>
        <w:rPr>
          <w:del w:id="100" w:author="Enago" w:date="2024-12-27T12:10:00Z"/>
          <w:rFonts w:ascii="Times New Roman" w:hAnsi="Times New Roman" w:cs="Times New Roman"/>
          <w:lang w:val="en-GB"/>
        </w:rPr>
      </w:pPr>
      <w:del w:id="101" w:author="Enago" w:date="2024-12-27T12:10:00Z">
        <w:r w:rsidRPr="00552939">
          <w:rPr>
            <w:rStyle w:val="VerbatimChar"/>
            <w:rFonts w:ascii="Times New Roman" w:hAnsi="Times New Roman" w:cs="Times New Roman"/>
            <w:sz w:val="24"/>
            <w:lang w:val="en-GB"/>
          </w:rPr>
          <w:delText xml:space="preserve">    Estimate Est.Error      Q2.5     Q97.5</w:delText>
        </w:r>
        <w:r w:rsidRPr="00552939">
          <w:rPr>
            <w:rFonts w:ascii="Times New Roman" w:hAnsi="Times New Roman" w:cs="Times New Roman"/>
            <w:lang w:val="en-GB"/>
          </w:rPr>
          <w:br/>
        </w:r>
        <w:r w:rsidRPr="00552939">
          <w:rPr>
            <w:rStyle w:val="VerbatimChar"/>
            <w:rFonts w:ascii="Times New Roman" w:hAnsi="Times New Roman" w:cs="Times New Roman"/>
            <w:sz w:val="24"/>
            <w:lang w:val="en-GB"/>
          </w:rPr>
          <w:delText>R2 0.1464713 0.0153245 0.1158186 0.1763292</w:delText>
        </w:r>
      </w:del>
    </w:p>
    <w:tbl>
      <w:tblPr>
        <w:tblStyle w:val="Table"/>
        <w:tblW w:w="5000" w:type="pct"/>
        <w:tblLook w:val="0000" w:firstRow="0" w:lastRow="0" w:firstColumn="0" w:lastColumn="0" w:noHBand="0" w:noVBand="0"/>
      </w:tblPr>
      <w:tblGrid>
        <w:gridCol w:w="9576"/>
      </w:tblGrid>
      <w:tr w:rsidR="00F96019" w:rsidRPr="00552939" w14:paraId="1F1A87FF" w14:textId="77777777">
        <w:trPr>
          <w:del w:id="102" w:author="Enago" w:date="2024-12-27T12:10:00Z"/>
        </w:trPr>
        <w:tc>
          <w:tcPr>
            <w:tcW w:w="0" w:type="auto"/>
          </w:tcPr>
          <w:p w14:paraId="3A013E5C" w14:textId="0E99D8DC" w:rsidR="00F96019" w:rsidRPr="00552939" w:rsidRDefault="00F96019" w:rsidP="00C75D4F">
            <w:pPr>
              <w:jc w:val="center"/>
              <w:rPr>
                <w:del w:id="103" w:author="Enago" w:date="2024-12-27T12:10:00Z"/>
                <w:rFonts w:ascii="Times New Roman" w:hAnsi="Times New Roman" w:cs="Times New Roman"/>
                <w:lang w:val="en-GB"/>
              </w:rPr>
            </w:pPr>
          </w:p>
          <w:p w14:paraId="5CC22537" w14:textId="77777777" w:rsidR="00F96019" w:rsidRPr="00552939" w:rsidRDefault="00F96019" w:rsidP="00C75D4F">
            <w:pPr>
              <w:pStyle w:val="ImageCaption"/>
              <w:spacing w:before="200"/>
              <w:rPr>
                <w:del w:id="104" w:author="Enago" w:date="2024-12-27T12:10:00Z"/>
                <w:rFonts w:cs="Times New Roman"/>
                <w:lang w:val="en-GB"/>
              </w:rPr>
            </w:pPr>
          </w:p>
        </w:tc>
      </w:tr>
      <w:tr w:rsidR="00F96019" w:rsidRPr="00552939" w14:paraId="25648579" w14:textId="77777777">
        <w:trPr>
          <w:del w:id="105" w:author="Enago" w:date="2024-12-27T12:10:00Z"/>
        </w:trPr>
        <w:tc>
          <w:tcPr>
            <w:tcW w:w="0" w:type="auto"/>
          </w:tcPr>
          <w:p w14:paraId="57E01362" w14:textId="2E49A04A" w:rsidR="00F96019" w:rsidRPr="00552939" w:rsidRDefault="00F96019" w:rsidP="00C75D4F">
            <w:pPr>
              <w:jc w:val="center"/>
              <w:rPr>
                <w:del w:id="106" w:author="Enago" w:date="2024-12-27T12:10:00Z"/>
                <w:rFonts w:ascii="Times New Roman" w:hAnsi="Times New Roman" w:cs="Times New Roman"/>
                <w:lang w:val="en-GB"/>
              </w:rPr>
            </w:pPr>
          </w:p>
          <w:p w14:paraId="4A5476F6" w14:textId="77777777" w:rsidR="00F96019" w:rsidRPr="00552939" w:rsidRDefault="00F96019" w:rsidP="00C75D4F">
            <w:pPr>
              <w:pStyle w:val="ImageCaption"/>
              <w:spacing w:before="200"/>
              <w:rPr>
                <w:del w:id="107" w:author="Enago" w:date="2024-12-27T12:10:00Z"/>
                <w:rFonts w:cs="Times New Roman"/>
                <w:lang w:val="en-GB"/>
              </w:rPr>
            </w:pPr>
          </w:p>
        </w:tc>
      </w:tr>
      <w:tr w:rsidR="00F96019" w:rsidRPr="00122B99" w14:paraId="67CAC30D" w14:textId="77777777">
        <w:trPr>
          <w:del w:id="108" w:author="Enago" w:date="2024-12-27T12:10:00Z"/>
        </w:trPr>
        <w:tc>
          <w:tcPr>
            <w:tcW w:w="0" w:type="auto"/>
          </w:tcPr>
          <w:p w14:paraId="1C613F16" w14:textId="0E0EC608" w:rsidR="00F96019" w:rsidRPr="00552939" w:rsidRDefault="00F96019" w:rsidP="00C75D4F">
            <w:pPr>
              <w:jc w:val="center"/>
              <w:rPr>
                <w:del w:id="109" w:author="Enago" w:date="2024-12-27T12:10:00Z"/>
                <w:rFonts w:ascii="Times New Roman" w:hAnsi="Times New Roman" w:cs="Times New Roman"/>
                <w:b/>
                <w:lang w:val="en-GB"/>
              </w:rPr>
            </w:pPr>
          </w:p>
          <w:p w14:paraId="59BDF772" w14:textId="77777777" w:rsidR="00F96019" w:rsidRPr="00552939" w:rsidRDefault="00F96019" w:rsidP="00C75D4F">
            <w:pPr>
              <w:pStyle w:val="ImageCaption"/>
              <w:spacing w:before="200"/>
              <w:rPr>
                <w:del w:id="110" w:author="Enago" w:date="2024-12-27T12:10:00Z"/>
                <w:rFonts w:cs="Times New Roman"/>
                <w:lang w:val="en-GB"/>
              </w:rPr>
            </w:pPr>
          </w:p>
        </w:tc>
      </w:tr>
    </w:tbl>
    <w:p w14:paraId="32233847" w14:textId="77777777" w:rsidR="00F96019" w:rsidRPr="00C75D4F" w:rsidRDefault="00BB183A" w:rsidP="007B1AD5">
      <w:pPr>
        <w:spacing w:after="0" w:line="360" w:lineRule="auto"/>
        <w:rPr>
          <w:del w:id="111" w:author="Enago" w:date="2024-12-27T12:10:00Z"/>
          <w:rFonts w:ascii="Times New Roman" w:hAnsi="Times New Roman" w:cs="Times New Roman"/>
        </w:rPr>
      </w:pPr>
      <w:del w:id="112" w:author="Enago" w:date="2024-12-27T12:10:00Z">
        <w:r w:rsidRPr="00C75D4F">
          <w:rPr>
            <w:rFonts w:ascii="Times New Roman" w:hAnsi="Times New Roman" w:cs="Times New Roman"/>
          </w:rPr>
          <w:br w:type="page"/>
        </w:r>
      </w:del>
    </w:p>
    <w:p w14:paraId="0C32C00E" w14:textId="77777777" w:rsidR="00F96019" w:rsidRPr="00C75D4F" w:rsidRDefault="00BB183A" w:rsidP="00C75D4F">
      <w:pPr>
        <w:pStyle w:val="Heading4"/>
        <w:rPr>
          <w:del w:id="113" w:author="Enago" w:date="2024-12-27T12:10:00Z"/>
          <w:rFonts w:asciiTheme="minorHAnsi" w:eastAsiaTheme="minorHAnsi" w:hAnsiTheme="minorHAnsi" w:cs="Times New Roman"/>
          <w:bCs w:val="0"/>
          <w:i w:val="0"/>
          <w:color w:val="auto"/>
        </w:rPr>
      </w:pPr>
      <w:del w:id="114" w:author="Enago" w:date="2024-12-27T12:10:00Z">
        <w:r w:rsidRPr="00C75D4F">
          <w:rPr>
            <w:rFonts w:cs="Times New Roman"/>
            <w:bCs w:val="0"/>
            <w:i w:val="0"/>
          </w:rPr>
          <w:delText>Checking the effect of age on the learning rate in the associative task.</w:delText>
        </w:r>
      </w:del>
    </w:p>
    <w:p w14:paraId="11FE9EC6" w14:textId="77777777" w:rsidR="00F96019" w:rsidRPr="00552939" w:rsidRDefault="00BB183A" w:rsidP="00C75D4F">
      <w:pPr>
        <w:pStyle w:val="FirstParagraph"/>
        <w:rPr>
          <w:del w:id="115" w:author="Enago" w:date="2024-12-27T12:10:00Z"/>
          <w:rFonts w:cs="Times New Roman"/>
          <w:lang w:val="en-GB"/>
        </w:rPr>
      </w:pPr>
      <w:del w:id="116" w:author="Enago" w:date="2024-12-27T12:10:00Z">
        <w:r w:rsidRPr="00552939">
          <w:rPr>
            <w:rFonts w:cs="Times New Roman"/>
            <w:lang w:val="en-GB"/>
          </w:rPr>
          <w:delText>Model formula: Choice ~ age.start + trial_associative * cort * temp + (1 + trial_associative|lizard_id) + (1|clutch)</w:delText>
        </w:r>
      </w:del>
    </w:p>
    <w:p w14:paraId="537726F8" w14:textId="2A90049C" w:rsidR="00DC36DE" w:rsidRPr="00552939" w:rsidDel="00473D1D" w:rsidRDefault="00DC36DE" w:rsidP="007B1AD5">
      <w:pPr>
        <w:spacing w:after="0" w:line="360" w:lineRule="auto"/>
        <w:rPr>
          <w:del w:id="117" w:author="Enago" w:date="2024-12-27T15:38:00Z"/>
          <w:rFonts w:ascii="Times New Roman" w:hAnsi="Times New Roman" w:cs="Times New Roman"/>
          <w:lang w:val="en-GB"/>
        </w:rPr>
      </w:pPr>
    </w:p>
    <w:p w14:paraId="069DAF1F" w14:textId="22A54EE4" w:rsidR="00DC36DE" w:rsidRPr="00552939" w:rsidRDefault="00DC36DE" w:rsidP="007B1AD5">
      <w:pPr>
        <w:spacing w:after="0" w:line="360" w:lineRule="auto"/>
        <w:jc w:val="both"/>
        <w:rPr>
          <w:ins w:id="118" w:author="Enago" w:date="2024-12-27T12:10:00Z"/>
          <w:rFonts w:ascii="Times New Roman" w:hAnsi="Times New Roman" w:cs="Times New Roman"/>
          <w:lang w:val="en-GB"/>
        </w:rPr>
      </w:pPr>
      <w:commentRangeStart w:id="119"/>
      <w:ins w:id="120" w:author="Enago" w:date="2024-12-27T12:10:00Z">
        <w:r w:rsidRPr="00552939">
          <w:rPr>
            <w:rFonts w:ascii="Times New Roman" w:hAnsi="Times New Roman" w:cs="Times New Roman"/>
            <w:b/>
            <w:bCs/>
            <w:lang w:val="en-GB"/>
          </w:rPr>
          <w:t>Figure 3</w:t>
        </w:r>
        <w:commentRangeEnd w:id="119"/>
        <w:r w:rsidRPr="00552939">
          <w:rPr>
            <w:rStyle w:val="CommentReference"/>
            <w:rFonts w:ascii="Times New Roman" w:hAnsi="Times New Roman" w:cs="Times New Roman"/>
            <w:sz w:val="24"/>
            <w:szCs w:val="24"/>
            <w:lang w:val="en-GB"/>
          </w:rPr>
          <w:commentReference w:id="119"/>
        </w:r>
        <w:r w:rsidRPr="00552939">
          <w:rPr>
            <w:rFonts w:ascii="Times New Roman" w:hAnsi="Times New Roman" w:cs="Times New Roman"/>
            <w:lang w:val="en-GB"/>
          </w:rPr>
          <w:t>. Distribution of the age of the lizards by treatment and species.</w:t>
        </w:r>
      </w:ins>
    </w:p>
    <w:p w14:paraId="24F6CC0A" w14:textId="77777777" w:rsidR="00DC36DE" w:rsidRPr="00552939" w:rsidRDefault="00DC36DE" w:rsidP="007B1AD5">
      <w:pPr>
        <w:pStyle w:val="BodyText"/>
        <w:spacing w:after="0" w:line="360" w:lineRule="auto"/>
        <w:jc w:val="both"/>
        <w:rPr>
          <w:rFonts w:cs="Times New Roman"/>
          <w:lang w:val="en-GB"/>
        </w:rPr>
      </w:pPr>
      <w:moveToRangeStart w:id="121" w:author="Enago" w:date="2024-12-27T12:10:00Z" w:name="move186193845"/>
    </w:p>
    <w:p w14:paraId="198CF513" w14:textId="77777777" w:rsidR="00F96019" w:rsidRPr="00552939" w:rsidRDefault="00BB183A" w:rsidP="007B1AD5">
      <w:pPr>
        <w:spacing w:after="0" w:line="360" w:lineRule="auto"/>
        <w:jc w:val="both"/>
        <w:rPr>
          <w:rFonts w:ascii="Times New Roman" w:hAnsi="Times New Roman" w:cs="Times New Roman"/>
          <w:lang w:val="en-GB"/>
        </w:rPr>
      </w:pPr>
      <w:moveTo w:id="122" w:author="Enago" w:date="2024-12-27T12:10:00Z">
        <w:r w:rsidRPr="00552939">
          <w:rPr>
            <w:rFonts w:ascii="Times New Roman" w:hAnsi="Times New Roman" w:cs="Times New Roman"/>
            <w:lang w:val="en-GB"/>
          </w:rPr>
          <w:br w:type="page"/>
        </w:r>
      </w:moveTo>
    </w:p>
    <w:moveToRangeEnd w:id="121"/>
    <w:tbl>
      <w:tblPr>
        <w:tblStyle w:val="Table"/>
        <w:tblW w:w="5000" w:type="pct"/>
        <w:tblLook w:val="0000" w:firstRow="0" w:lastRow="0" w:firstColumn="0" w:lastColumn="0" w:noHBand="0" w:noVBand="0"/>
      </w:tblPr>
      <w:tblGrid>
        <w:gridCol w:w="9576"/>
      </w:tblGrid>
      <w:tr w:rsidR="00F96019" w:rsidRPr="00552939" w14:paraId="78B51E77" w14:textId="77777777">
        <w:trPr>
          <w:del w:id="123" w:author="Enago" w:date="2024-12-27T12:10:00Z"/>
        </w:trPr>
        <w:tc>
          <w:tcPr>
            <w:tcW w:w="0" w:type="auto"/>
          </w:tcPr>
          <w:p w14:paraId="73F8CBDB" w14:textId="5886CF96" w:rsidR="00F96019" w:rsidRPr="00552939" w:rsidRDefault="00BB183A" w:rsidP="00C75D4F">
            <w:pPr>
              <w:jc w:val="center"/>
              <w:rPr>
                <w:del w:id="124" w:author="Enago" w:date="2024-12-27T12:10:00Z"/>
                <w:rFonts w:ascii="Times New Roman" w:hAnsi="Times New Roman" w:cs="Times New Roman"/>
                <w:lang w:val="en-GB"/>
              </w:rPr>
            </w:pPr>
            <w:del w:id="125" w:author="Enago" w:date="2024-12-27T12:10:00Z">
              <w:r w:rsidRPr="00552939">
                <w:rPr>
                  <w:rFonts w:ascii="Times New Roman" w:hAnsi="Times New Roman" w:cs="Times New Roman"/>
                  <w:lang w:val="en-GB"/>
                </w:rPr>
                <w:br w:type="page"/>
              </w:r>
            </w:del>
          </w:p>
          <w:p w14:paraId="2AB18E84" w14:textId="77777777" w:rsidR="00F96019" w:rsidRPr="00552939" w:rsidRDefault="00BB183A" w:rsidP="00C75D4F">
            <w:pPr>
              <w:pStyle w:val="ImageCaption"/>
              <w:spacing w:before="200"/>
              <w:rPr>
                <w:del w:id="126" w:author="Enago" w:date="2024-12-27T12:10:00Z"/>
                <w:rFonts w:cs="Times New Roman"/>
                <w:lang w:val="en-GB"/>
              </w:rPr>
            </w:pPr>
            <w:del w:id="127" w:author="Enago" w:date="2024-12-27T12:10:00Z">
              <w:r w:rsidRPr="00552939">
                <w:rPr>
                  <w:rFonts w:cs="Times New Roman"/>
                  <w:lang w:val="en-GB"/>
                </w:rPr>
                <w:delText>Fig 3— Distribution of the age of the lizards by treatment and species</w:delText>
              </w:r>
            </w:del>
          </w:p>
        </w:tc>
      </w:tr>
      <w:tr w:rsidR="00F96019" w:rsidRPr="00552939" w14:paraId="02EB36DE" w14:textId="77777777">
        <w:trPr>
          <w:ins w:id="128" w:author="Enago" w:date="2024-12-27T12:10:00Z"/>
        </w:trPr>
        <w:tc>
          <w:tcPr>
            <w:tcW w:w="0" w:type="auto"/>
          </w:tcPr>
          <w:p w14:paraId="74A5423E" w14:textId="19CB22D1" w:rsidR="00F96019" w:rsidRPr="00552939" w:rsidRDefault="00F96019" w:rsidP="007B1AD5">
            <w:pPr>
              <w:pStyle w:val="ImageCaption"/>
              <w:spacing w:before="200" w:after="0" w:line="360" w:lineRule="auto"/>
              <w:jc w:val="both"/>
              <w:rPr>
                <w:ins w:id="129" w:author="Enago" w:date="2024-12-27T12:10:00Z"/>
                <w:rFonts w:cs="Times New Roman"/>
                <w:lang w:val="en-GB"/>
              </w:rPr>
            </w:pPr>
          </w:p>
        </w:tc>
      </w:tr>
    </w:tbl>
    <w:p w14:paraId="14A49D2C" w14:textId="77777777" w:rsidR="00C33567" w:rsidRPr="00C75D4F" w:rsidRDefault="00C33567" w:rsidP="007B1AD5">
      <w:pPr>
        <w:spacing w:after="0" w:line="360" w:lineRule="auto"/>
        <w:jc w:val="both"/>
      </w:pPr>
    </w:p>
    <w:sectPr w:rsidR="00C33567" w:rsidRPr="00C75D4F" w:rsidSect="00BB183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Enago" w:date="2024-12-27T16:01:00Z" w:initials="Enago">
    <w:p w14:paraId="17A51D07" w14:textId="5303AE6A" w:rsidR="004F245D" w:rsidRPr="00C75D4F" w:rsidRDefault="004F245D" w:rsidP="004F245D">
      <w:pPr>
        <w:rPr>
          <w:rFonts w:ascii="Times New Roman" w:eastAsia="Times New Roman" w:hAnsi="Times New Roman" w:cs="Times New Roman"/>
          <w:color w:val="000000"/>
          <w:lang w:eastAsia="ja-JP"/>
        </w:rPr>
      </w:pPr>
      <w:r w:rsidRPr="00C75D4F">
        <w:rPr>
          <w:rFonts w:ascii="Times New Roman" w:hAnsi="Times New Roman" w:cs="Times New Roman"/>
        </w:rPr>
        <w:fldChar w:fldCharType="begin"/>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rPr>
        <w:instrText>PAGE \# "'Page: '#'</w:instrText>
      </w:r>
      <w:r w:rsidRPr="00C75D4F">
        <w:rPr>
          <w:rFonts w:ascii="Times New Roman" w:hAnsi="Times New Roman" w:cs="Times New Roman"/>
        </w:rPr>
        <w:br/>
        <w:instrText>'"</w:instrText>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rPr>
        <w:fldChar w:fldCharType="end"/>
      </w:r>
      <w:r w:rsidRPr="00C75D4F">
        <w:rPr>
          <w:rStyle w:val="CommentReference"/>
          <w:rFonts w:ascii="Times New Roman" w:hAnsi="Times New Roman" w:cs="Times New Roman"/>
          <w:sz w:val="24"/>
          <w:szCs w:val="24"/>
        </w:rPr>
        <w:annotationRef/>
      </w:r>
      <w:r w:rsidRPr="00C75D4F">
        <w:rPr>
          <w:rFonts w:ascii="Times New Roman" w:eastAsia="Times New Roman" w:hAnsi="Times New Roman" w:cs="Times New Roman"/>
          <w:color w:val="000000"/>
          <w:lang w:eastAsia="ja-JP"/>
        </w:rPr>
        <w:t>Per guidelines, the keywords list should include the common and scientific names of the species studied. Therefore, we have added the same in the keywords list. Please check if the edit is okay.</w:t>
      </w:r>
    </w:p>
  </w:comment>
  <w:comment w:id="4" w:author="Pablo Recio Santiago" w:date="2025-01-07T09:21:00Z" w:initials="MOU">
    <w:p w14:paraId="16113055" w14:textId="6C7FA5A6" w:rsidR="0085541F" w:rsidRPr="0085541F" w:rsidRDefault="0085541F">
      <w:pPr>
        <w:pStyle w:val="CommentText"/>
        <w:rPr>
          <w:rFonts w:cs="Times New Roman"/>
          <w:lang w:val="en-GB"/>
        </w:rPr>
      </w:pPr>
      <w:r>
        <w:rPr>
          <w:rStyle w:val="CommentReference"/>
        </w:rPr>
        <w:annotationRef/>
      </w:r>
      <w:r>
        <w:t xml:space="preserve">The names are correct, if you need to add the common names of the species too, those are: </w:t>
      </w:r>
      <w:r w:rsidRPr="00552939">
        <w:rPr>
          <w:rFonts w:cs="Times New Roman"/>
          <w:lang w:val="en-GB"/>
        </w:rPr>
        <w:t xml:space="preserve">the delicate skink, </w:t>
      </w:r>
      <w:r>
        <w:rPr>
          <w:rFonts w:cs="Times New Roman"/>
          <w:lang w:val="en-GB"/>
        </w:rPr>
        <w:t>(</w:t>
      </w:r>
      <w:r w:rsidRPr="00552939">
        <w:rPr>
          <w:rFonts w:cs="Times New Roman"/>
          <w:i/>
          <w:iCs/>
          <w:lang w:val="en-GB"/>
        </w:rPr>
        <w:t>Lampropholis delicata</w:t>
      </w:r>
      <w:r>
        <w:rPr>
          <w:rFonts w:cs="Times New Roman"/>
          <w:lang w:val="en-GB"/>
        </w:rPr>
        <w:t xml:space="preserve">) </w:t>
      </w:r>
      <w:r w:rsidRPr="00552939">
        <w:rPr>
          <w:rFonts w:cs="Times New Roman"/>
          <w:lang w:val="en-GB"/>
        </w:rPr>
        <w:t xml:space="preserve">and the common garden skink </w:t>
      </w:r>
      <w:r>
        <w:rPr>
          <w:rFonts w:cs="Times New Roman"/>
          <w:lang w:val="en-GB"/>
        </w:rPr>
        <w:t>(</w:t>
      </w:r>
      <w:r w:rsidRPr="00552939">
        <w:rPr>
          <w:rFonts w:cs="Times New Roman"/>
          <w:i/>
          <w:iCs/>
          <w:lang w:val="en-GB"/>
        </w:rPr>
        <w:t>L. guichenoti</w:t>
      </w:r>
      <w:r>
        <w:rPr>
          <w:rFonts w:cs="Times New Roman"/>
          <w:lang w:val="en-GB"/>
        </w:rPr>
        <w:t>)</w:t>
      </w:r>
    </w:p>
  </w:comment>
  <w:comment w:id="6" w:author="Enago" w:date="2024-12-27T16:01:00Z" w:initials="Enago">
    <w:p w14:paraId="78506B3D" w14:textId="23E3E1E8" w:rsidR="00BB183A" w:rsidRPr="00C75D4F" w:rsidRDefault="00BB183A">
      <w:pPr>
        <w:pStyle w:val="CommentText"/>
        <w:rPr>
          <w:rFonts w:ascii="Times New Roman" w:hAnsi="Times New Roman" w:cs="Times New Roman"/>
          <w:sz w:val="24"/>
          <w:szCs w:val="24"/>
          <w:lang w:val="en-GB"/>
        </w:rPr>
      </w:pPr>
      <w:r w:rsidRPr="00C75D4F">
        <w:rPr>
          <w:rStyle w:val="CommentReference"/>
          <w:rFonts w:ascii="Times New Roman" w:hAnsi="Times New Roman" w:cs="Times New Roman"/>
          <w:sz w:val="24"/>
          <w:szCs w:val="24"/>
        </w:rPr>
        <w:annotationRef/>
      </w:r>
      <w:bookmarkStart w:id="8" w:name="_Hlk164364883"/>
      <w:bookmarkStart w:id="9" w:name="_Hlk177763493"/>
      <w:r w:rsidR="00C75D4F">
        <w:rPr>
          <w:rFonts w:ascii="Times New Roman" w:hAnsi="Times New Roman" w:cs="Times New Roman"/>
          <w:sz w:val="24"/>
          <w:szCs w:val="24"/>
          <w:lang w:val="en-GB"/>
        </w:rPr>
        <w:t>Is the sentence beginning ‘</w:t>
      </w:r>
      <w:r w:rsidRPr="00C75D4F">
        <w:rPr>
          <w:rFonts w:ascii="Times New Roman" w:hAnsi="Times New Roman" w:cs="Times New Roman"/>
          <w:sz w:val="24"/>
          <w:szCs w:val="24"/>
        </w:rPr>
        <w:t xml:space="preserve">The circumstances faced by their parents </w:t>
      </w:r>
      <w:r w:rsidRPr="00C75D4F">
        <w:rPr>
          <w:rStyle w:val="CommentReference"/>
          <w:rFonts w:ascii="Times New Roman" w:hAnsi="Times New Roman" w:cs="Times New Roman"/>
          <w:sz w:val="24"/>
          <w:szCs w:val="24"/>
        </w:rPr>
        <w:annotationRef/>
      </w:r>
      <w:r w:rsidRPr="00C75D4F">
        <w:rPr>
          <w:rFonts w:ascii="Times New Roman" w:hAnsi="Times New Roman" w:cs="Times New Roman"/>
          <w:sz w:val="24"/>
          <w:szCs w:val="24"/>
        </w:rPr>
        <w:t>can alter the conditions</w:t>
      </w:r>
      <w:r w:rsidR="00C75D4F">
        <w:rPr>
          <w:rFonts w:ascii="Times New Roman" w:hAnsi="Times New Roman" w:cs="Times New Roman"/>
          <w:sz w:val="24"/>
          <w:szCs w:val="24"/>
          <w:lang w:val="en-GB"/>
        </w:rPr>
        <w:t>...’</w:t>
      </w:r>
      <w:r w:rsidRPr="00C75D4F">
        <w:rPr>
          <w:rFonts w:ascii="Times New Roman" w:hAnsi="Times New Roman" w:cs="Times New Roman"/>
          <w:sz w:val="24"/>
          <w:szCs w:val="24"/>
          <w:lang w:val="en-GB"/>
        </w:rPr>
        <w:t xml:space="preserve"> okay as edited?</w:t>
      </w:r>
      <w:bookmarkEnd w:id="8"/>
      <w:bookmarkEnd w:id="9"/>
    </w:p>
  </w:comment>
  <w:comment w:id="7" w:author="Pablo Recio Santiago" w:date="2025-01-07T09:23:00Z" w:initials="MOU">
    <w:p w14:paraId="1ACB7613" w14:textId="0C79C29F" w:rsidR="0085541F" w:rsidRDefault="0085541F">
      <w:pPr>
        <w:pStyle w:val="CommentText"/>
      </w:pPr>
      <w:r>
        <w:rPr>
          <w:rStyle w:val="CommentReference"/>
        </w:rPr>
        <w:annotationRef/>
      </w:r>
      <w:r>
        <w:t>It is okay as edited</w:t>
      </w:r>
    </w:p>
  </w:comment>
  <w:comment w:id="14" w:author="Enago" w:date="2024-12-27T16:02:00Z" w:initials="Enago">
    <w:p w14:paraId="1ED649C0" w14:textId="78687410" w:rsidR="00BB183A" w:rsidRPr="00C75D4F" w:rsidRDefault="00BB183A">
      <w:pPr>
        <w:pStyle w:val="CommentText"/>
        <w:rPr>
          <w:rFonts w:ascii="Times New Roman" w:hAnsi="Times New Roman" w:cs="Times New Roman"/>
          <w:sz w:val="24"/>
          <w:szCs w:val="24"/>
        </w:rPr>
      </w:pPr>
      <w:r w:rsidRPr="00C75D4F">
        <w:rPr>
          <w:rStyle w:val="CommentReference"/>
          <w:rFonts w:ascii="Times New Roman" w:hAnsi="Times New Roman" w:cs="Times New Roman"/>
          <w:sz w:val="24"/>
          <w:szCs w:val="24"/>
        </w:rPr>
        <w:annotationRef/>
      </w:r>
      <w:r w:rsidR="00C75D4F">
        <w:rPr>
          <w:rFonts w:ascii="Times New Roman" w:hAnsi="Times New Roman" w:cs="Times New Roman"/>
          <w:sz w:val="24"/>
          <w:szCs w:val="24"/>
        </w:rPr>
        <w:t>Is the sentence beginning ‘</w:t>
      </w:r>
      <w:r w:rsidRPr="00C75D4F">
        <w:rPr>
          <w:rFonts w:ascii="Times New Roman" w:hAnsi="Times New Roman" w:cs="Times New Roman"/>
          <w:sz w:val="24"/>
          <w:szCs w:val="24"/>
        </w:rPr>
        <w:t xml:space="preserve">These </w:t>
      </w:r>
      <w:proofErr w:type="gramStart"/>
      <w:r w:rsidRPr="00C75D4F">
        <w:rPr>
          <w:rFonts w:ascii="Times New Roman" w:hAnsi="Times New Roman" w:cs="Times New Roman"/>
          <w:sz w:val="24"/>
          <w:szCs w:val="24"/>
        </w:rPr>
        <w:t>hypotheses..</w:t>
      </w:r>
      <w:proofErr w:type="gramEnd"/>
      <w:r w:rsidR="00C75D4F">
        <w:rPr>
          <w:rFonts w:ascii="Times New Roman" w:hAnsi="Times New Roman" w:cs="Times New Roman"/>
          <w:sz w:val="24"/>
          <w:szCs w:val="24"/>
        </w:rPr>
        <w:t>’</w:t>
      </w:r>
      <w:r w:rsidRPr="00C75D4F">
        <w:rPr>
          <w:rFonts w:ascii="Times New Roman" w:hAnsi="Times New Roman" w:cs="Times New Roman"/>
          <w:sz w:val="24"/>
          <w:szCs w:val="24"/>
        </w:rPr>
        <w:t>” okay as edited?</w:t>
      </w:r>
    </w:p>
  </w:comment>
  <w:comment w:id="15" w:author="Pablo Recio Santiago" w:date="2025-01-07T10:37:00Z" w:initials="MOU">
    <w:p w14:paraId="3DEF8D77" w14:textId="3055A508" w:rsidR="00815FC0" w:rsidRDefault="00815FC0">
      <w:pPr>
        <w:pStyle w:val="CommentText"/>
      </w:pPr>
      <w:r>
        <w:rPr>
          <w:rStyle w:val="CommentReference"/>
        </w:rPr>
        <w:annotationRef/>
      </w:r>
      <w:r>
        <w:t>We prefer the previous version in our manuscript (changed)</w:t>
      </w:r>
    </w:p>
  </w:comment>
  <w:comment w:id="19" w:author="Enago" w:date="2024-12-27T16:02:00Z" w:initials="Enago">
    <w:p w14:paraId="3BECD660" w14:textId="755EF9EA" w:rsidR="00BB183A" w:rsidRPr="00C75D4F" w:rsidRDefault="00BB183A">
      <w:pPr>
        <w:pStyle w:val="CommentText"/>
        <w:rPr>
          <w:rFonts w:ascii="Times New Roman" w:hAnsi="Times New Roman" w:cs="Times New Roman"/>
          <w:sz w:val="24"/>
          <w:szCs w:val="24"/>
          <w:lang w:val="en-GB"/>
        </w:rPr>
      </w:pPr>
      <w:r w:rsidRPr="00C75D4F">
        <w:rPr>
          <w:rStyle w:val="CommentReference"/>
          <w:rFonts w:ascii="Times New Roman" w:hAnsi="Times New Roman" w:cs="Times New Roman"/>
          <w:sz w:val="24"/>
          <w:szCs w:val="24"/>
        </w:rPr>
        <w:annotationRef/>
      </w:r>
      <w:r w:rsidR="00C75D4F">
        <w:rPr>
          <w:rFonts w:ascii="Times New Roman" w:hAnsi="Times New Roman" w:cs="Times New Roman"/>
          <w:sz w:val="24"/>
          <w:szCs w:val="24"/>
          <w:lang w:val="en-GB"/>
        </w:rPr>
        <w:t>Is the sentence beginning ‘</w:t>
      </w:r>
      <w:r w:rsidRPr="00C75D4F">
        <w:rPr>
          <w:rFonts w:ascii="Times New Roman" w:hAnsi="Times New Roman" w:cs="Times New Roman"/>
          <w:sz w:val="24"/>
          <w:szCs w:val="24"/>
        </w:rPr>
        <w:t>Future investigations could include testing several</w:t>
      </w:r>
      <w:r w:rsidRPr="00C75D4F">
        <w:rPr>
          <w:rFonts w:ascii="Times New Roman" w:hAnsi="Times New Roman" w:cs="Times New Roman"/>
          <w:sz w:val="24"/>
          <w:szCs w:val="24"/>
          <w:lang w:val="en-GB"/>
        </w:rPr>
        <w:t>...</w:t>
      </w:r>
      <w:r w:rsidR="00C75D4F">
        <w:rPr>
          <w:rFonts w:ascii="Times New Roman" w:hAnsi="Times New Roman" w:cs="Times New Roman"/>
          <w:sz w:val="24"/>
          <w:szCs w:val="24"/>
          <w:lang w:val="en-GB"/>
        </w:rPr>
        <w:t>’</w:t>
      </w:r>
      <w:r w:rsidRPr="00C75D4F">
        <w:rPr>
          <w:rFonts w:ascii="Times New Roman" w:hAnsi="Times New Roman" w:cs="Times New Roman"/>
          <w:sz w:val="24"/>
          <w:szCs w:val="24"/>
          <w:lang w:val="en-GB"/>
        </w:rPr>
        <w:t xml:space="preserve"> okay as edited?</w:t>
      </w:r>
    </w:p>
  </w:comment>
  <w:comment w:id="35" w:author="Enago" w:date="2024-12-27T16:01:00Z" w:initials="Enago">
    <w:p w14:paraId="0E59103B" w14:textId="33B7ED64" w:rsidR="007B009A" w:rsidRPr="00C75D4F" w:rsidRDefault="007B009A">
      <w:pPr>
        <w:pStyle w:val="CommentText"/>
        <w:rPr>
          <w:rFonts w:ascii="Times New Roman" w:hAnsi="Times New Roman" w:cs="Times New Roman"/>
          <w:sz w:val="24"/>
          <w:szCs w:val="24"/>
        </w:rPr>
      </w:pPr>
      <w:r w:rsidRPr="00C75D4F">
        <w:rPr>
          <w:rFonts w:ascii="Times New Roman" w:hAnsi="Times New Roman" w:cs="Times New Roman"/>
          <w:sz w:val="24"/>
          <w:szCs w:val="24"/>
        </w:rPr>
        <w:fldChar w:fldCharType="begin"/>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sz w:val="24"/>
          <w:szCs w:val="24"/>
        </w:rPr>
        <w:instrText>PAGE \# "'Page: '#'</w:instrText>
      </w:r>
      <w:r w:rsidRPr="00C75D4F">
        <w:rPr>
          <w:rFonts w:ascii="Times New Roman" w:hAnsi="Times New Roman" w:cs="Times New Roman"/>
          <w:sz w:val="24"/>
          <w:szCs w:val="24"/>
        </w:rPr>
        <w:br/>
        <w:instrText>'"</w:instrText>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sz w:val="24"/>
          <w:szCs w:val="24"/>
        </w:rPr>
        <w:fldChar w:fldCharType="end"/>
      </w:r>
      <w:r w:rsidRPr="00C75D4F">
        <w:rPr>
          <w:rStyle w:val="CommentReference"/>
          <w:rFonts w:ascii="Times New Roman" w:hAnsi="Times New Roman" w:cs="Times New Roman"/>
          <w:sz w:val="24"/>
          <w:szCs w:val="24"/>
        </w:rPr>
        <w:annotationRef/>
      </w:r>
      <w:r w:rsidRPr="00C75D4F">
        <w:rPr>
          <w:rFonts w:ascii="Times New Roman" w:hAnsi="Times New Roman" w:cs="Times New Roman"/>
          <w:sz w:val="24"/>
          <w:szCs w:val="24"/>
        </w:rPr>
        <w:t xml:space="preserve">Please note that </w:t>
      </w:r>
      <w:r w:rsidR="009B6D77" w:rsidRPr="00C75D4F">
        <w:rPr>
          <w:rFonts w:ascii="Times New Roman" w:hAnsi="Times New Roman" w:cs="Times New Roman"/>
          <w:sz w:val="24"/>
          <w:szCs w:val="24"/>
        </w:rPr>
        <w:t xml:space="preserve">if the figures other than the three main figures are supplementary figures, then please cite them sequentially in the main text and provide </w:t>
      </w:r>
      <w:r w:rsidR="00C75D4F" w:rsidRPr="00C75D4F">
        <w:rPr>
          <w:rFonts w:ascii="Times New Roman" w:hAnsi="Times New Roman" w:cs="Times New Roman"/>
          <w:sz w:val="24"/>
          <w:szCs w:val="24"/>
        </w:rPr>
        <w:t>legends</w:t>
      </w:r>
      <w:r w:rsidR="009B6D77" w:rsidRPr="00C75D4F">
        <w:rPr>
          <w:rFonts w:ascii="Times New Roman" w:hAnsi="Times New Roman" w:cs="Times New Roman"/>
          <w:sz w:val="24"/>
          <w:szCs w:val="24"/>
        </w:rPr>
        <w:t xml:space="preserve"> for all of them. </w:t>
      </w:r>
    </w:p>
  </w:comment>
  <w:comment w:id="36" w:author="Enago" w:date="2024-12-27T16:01:00Z" w:initials="Enago">
    <w:p w14:paraId="72CEB1DF" w14:textId="4F636D76" w:rsidR="001112ED" w:rsidRPr="00C75D4F" w:rsidRDefault="001112ED">
      <w:pPr>
        <w:pStyle w:val="CommentText"/>
        <w:rPr>
          <w:rFonts w:ascii="Times New Roman" w:hAnsi="Times New Roman" w:cs="Times New Roman"/>
          <w:sz w:val="24"/>
          <w:szCs w:val="24"/>
        </w:rPr>
      </w:pPr>
      <w:r w:rsidRPr="00C75D4F">
        <w:rPr>
          <w:rFonts w:ascii="Times New Roman" w:hAnsi="Times New Roman" w:cs="Times New Roman"/>
          <w:sz w:val="24"/>
          <w:szCs w:val="24"/>
        </w:rPr>
        <w:fldChar w:fldCharType="begin"/>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sz w:val="24"/>
          <w:szCs w:val="24"/>
        </w:rPr>
        <w:instrText>PAGE \# "'Page: '#'</w:instrText>
      </w:r>
      <w:r w:rsidRPr="00C75D4F">
        <w:rPr>
          <w:rFonts w:ascii="Times New Roman" w:hAnsi="Times New Roman" w:cs="Times New Roman"/>
          <w:sz w:val="24"/>
          <w:szCs w:val="24"/>
        </w:rPr>
        <w:br/>
        <w:instrText>'"</w:instrText>
      </w:r>
      <w:r w:rsidRPr="00C75D4F">
        <w:rPr>
          <w:rStyle w:val="CommentReference"/>
          <w:rFonts w:ascii="Times New Roman" w:hAnsi="Times New Roman" w:cs="Times New Roman"/>
          <w:sz w:val="24"/>
          <w:szCs w:val="24"/>
        </w:rPr>
        <w:instrText xml:space="preserve"> </w:instrText>
      </w:r>
      <w:r w:rsidRPr="00C75D4F">
        <w:rPr>
          <w:rFonts w:ascii="Times New Roman" w:hAnsi="Times New Roman" w:cs="Times New Roman"/>
          <w:sz w:val="24"/>
          <w:szCs w:val="24"/>
        </w:rPr>
        <w:fldChar w:fldCharType="end"/>
      </w:r>
      <w:r w:rsidRPr="00C75D4F">
        <w:rPr>
          <w:rStyle w:val="CommentReference"/>
          <w:rFonts w:ascii="Times New Roman" w:hAnsi="Times New Roman" w:cs="Times New Roman"/>
          <w:sz w:val="24"/>
          <w:szCs w:val="24"/>
        </w:rPr>
        <w:annotationRef/>
      </w:r>
      <w:r w:rsidRPr="00C75D4F">
        <w:rPr>
          <w:rFonts w:ascii="Times New Roman" w:hAnsi="Times New Roman" w:cs="Times New Roman"/>
          <w:sz w:val="24"/>
          <w:szCs w:val="24"/>
        </w:rPr>
        <w:t>We were unable to search for volume and issue numbers for a few references. Please ensure these are consistently added for all references.</w:t>
      </w:r>
    </w:p>
  </w:comment>
  <w:comment w:id="119" w:author="Enago" w:date="2024-12-27T16:01:00Z" w:initials="Enago">
    <w:p w14:paraId="70064756" w14:textId="3E453AAC" w:rsidR="00BB183A" w:rsidRPr="00C75D4F" w:rsidRDefault="00BB183A">
      <w:pPr>
        <w:pStyle w:val="CommentText"/>
        <w:rPr>
          <w:rFonts w:ascii="Times New Roman" w:hAnsi="Times New Roman" w:cs="Times New Roman"/>
          <w:sz w:val="24"/>
          <w:szCs w:val="24"/>
        </w:rPr>
      </w:pPr>
      <w:r w:rsidRPr="00C75D4F">
        <w:rPr>
          <w:rStyle w:val="CommentReference"/>
          <w:rFonts w:ascii="Times New Roman" w:hAnsi="Times New Roman" w:cs="Times New Roman"/>
          <w:sz w:val="24"/>
          <w:szCs w:val="24"/>
        </w:rPr>
        <w:annotationRef/>
      </w:r>
      <w:r w:rsidR="00043EF1" w:rsidRPr="00C75D4F">
        <w:rPr>
          <w:rFonts w:ascii="Times New Roman" w:hAnsi="Times New Roman" w:cs="Times New Roman"/>
          <w:sz w:val="24"/>
          <w:szCs w:val="24"/>
        </w:rPr>
        <w:t xml:space="preserve">Citation of Figure 3 is missing from the main text. </w:t>
      </w:r>
      <w:r w:rsidRPr="00C75D4F">
        <w:rPr>
          <w:rFonts w:ascii="Times New Roman" w:hAnsi="Times New Roman" w:cs="Times New Roman"/>
          <w:sz w:val="24"/>
          <w:szCs w:val="24"/>
        </w:rPr>
        <w:t>To conform to the jour</w:t>
      </w:r>
      <w:r w:rsidR="00043EF1" w:rsidRPr="00C75D4F">
        <w:rPr>
          <w:rFonts w:ascii="Times New Roman" w:hAnsi="Times New Roman" w:cs="Times New Roman"/>
          <w:sz w:val="24"/>
          <w:szCs w:val="24"/>
        </w:rPr>
        <w:t>nal style, please cite Figure 3</w:t>
      </w:r>
      <w:r w:rsidRPr="00C75D4F">
        <w:rPr>
          <w:rFonts w:ascii="Times New Roman" w:hAnsi="Times New Roman" w:cs="Times New Roman"/>
          <w:sz w:val="24"/>
          <w:szCs w:val="24"/>
        </w:rPr>
        <w:t xml:space="preserve"> </w:t>
      </w:r>
      <w:r w:rsidR="00043EF1" w:rsidRPr="00C75D4F">
        <w:rPr>
          <w:rFonts w:ascii="Times New Roman" w:hAnsi="Times New Roman" w:cs="Times New Roman"/>
          <w:sz w:val="24"/>
          <w:szCs w:val="24"/>
        </w:rPr>
        <w:t>after citation of Figure 2</w:t>
      </w:r>
      <w:r w:rsidR="0051141D" w:rsidRPr="00C75D4F">
        <w:rPr>
          <w:rFonts w:ascii="Times New Roman" w:hAnsi="Times New Roman" w:cs="Times New Roman"/>
          <w:sz w:val="24"/>
          <w:szCs w:val="24"/>
        </w:rPr>
        <w:t xml:space="preserve"> </w:t>
      </w:r>
      <w:r w:rsidRPr="00C75D4F">
        <w:rPr>
          <w:rFonts w:ascii="Times New Roman" w:hAnsi="Times New Roman" w:cs="Times New Roman"/>
          <w:sz w:val="24"/>
          <w:szCs w:val="24"/>
        </w:rPr>
        <w:t xml:space="preserve">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A51D07" w15:done="0"/>
  <w15:commentEx w15:paraId="16113055" w15:paraIdParent="17A51D07" w15:done="0"/>
  <w15:commentEx w15:paraId="78506B3D" w15:done="0"/>
  <w15:commentEx w15:paraId="1ACB7613" w15:paraIdParent="78506B3D" w15:done="0"/>
  <w15:commentEx w15:paraId="1ED649C0" w15:done="0"/>
  <w15:commentEx w15:paraId="3DEF8D77" w15:paraIdParent="1ED649C0" w15:done="0"/>
  <w15:commentEx w15:paraId="3BECD660" w15:done="0"/>
  <w15:commentEx w15:paraId="0E59103B" w15:done="0"/>
  <w15:commentEx w15:paraId="72CEB1DF" w15:done="0"/>
  <w15:commentEx w15:paraId="70064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B7D64D" w16cex:dateUtc="2025-01-06T22:21:00Z"/>
  <w16cex:commentExtensible w16cex:durableId="0A125946" w16cex:dateUtc="2024-12-24T14:22:00Z"/>
  <w16cex:commentExtensible w16cex:durableId="594B27AB" w16cex:dateUtc="2025-01-06T22:23:00Z"/>
  <w16cex:commentExtensible w16cex:durableId="236C0390" w16cex:dateUtc="2024-12-24T15:35:00Z"/>
  <w16cex:commentExtensible w16cex:durableId="3C1E56B7" w16cex:dateUtc="2025-01-06T23:37:00Z"/>
  <w16cex:commentExtensible w16cex:durableId="64579666" w16cex:dateUtc="2024-12-24T15:36:00Z"/>
  <w16cex:commentExtensible w16cex:durableId="50767725" w16cex:dateUtc="2024-12-2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A51D07" w16cid:durableId="2B264AD1"/>
  <w16cid:commentId w16cid:paraId="16113055" w16cid:durableId="20B7D64D"/>
  <w16cid:commentId w16cid:paraId="78506B3D" w16cid:durableId="0A125946"/>
  <w16cid:commentId w16cid:paraId="1ACB7613" w16cid:durableId="594B27AB"/>
  <w16cid:commentId w16cid:paraId="1ED649C0" w16cid:durableId="236C0390"/>
  <w16cid:commentId w16cid:paraId="3DEF8D77" w16cid:durableId="3C1E56B7"/>
  <w16cid:commentId w16cid:paraId="3BECD660" w16cid:durableId="64579666"/>
  <w16cid:commentId w16cid:paraId="0E59103B" w16cid:durableId="2B264AD6"/>
  <w16cid:commentId w16cid:paraId="72CEB1DF" w16cid:durableId="2B264AD7"/>
  <w16cid:commentId w16cid:paraId="70064756" w16cid:durableId="50767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746C" w14:textId="77777777" w:rsidR="00AA359C" w:rsidRDefault="00AA359C">
      <w:pPr>
        <w:spacing w:after="0"/>
      </w:pPr>
      <w:r>
        <w:separator/>
      </w:r>
    </w:p>
  </w:endnote>
  <w:endnote w:type="continuationSeparator" w:id="0">
    <w:p w14:paraId="1E241A65" w14:textId="77777777" w:rsidR="00AA359C" w:rsidRDefault="00AA359C">
      <w:pPr>
        <w:spacing w:after="0"/>
      </w:pPr>
      <w:r>
        <w:continuationSeparator/>
      </w:r>
    </w:p>
  </w:endnote>
  <w:endnote w:type="continuationNotice" w:id="1">
    <w:p w14:paraId="4F92335E" w14:textId="77777777" w:rsidR="00AA359C" w:rsidRDefault="00AA35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ED214" w14:textId="77777777" w:rsidR="00AA359C" w:rsidRDefault="00AA359C">
      <w:r>
        <w:separator/>
      </w:r>
    </w:p>
  </w:footnote>
  <w:footnote w:type="continuationSeparator" w:id="0">
    <w:p w14:paraId="660E6A01" w14:textId="77777777" w:rsidR="00AA359C" w:rsidRDefault="00AA359C">
      <w:r>
        <w:continuationSeparator/>
      </w:r>
    </w:p>
  </w:footnote>
  <w:footnote w:type="continuationNotice" w:id="1">
    <w:p w14:paraId="3A07638D" w14:textId="77777777" w:rsidR="00AA359C" w:rsidRDefault="00AA359C">
      <w:pPr>
        <w:spacing w:after="0"/>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ago">
    <w15:presenceInfo w15:providerId="None" w15:userId="Enago"/>
  </w15:person>
  <w15:person w15:author="Pablo Recio Santiago">
    <w15:presenceInfo w15:providerId="AD" w15:userId="S::u7409838@anu.edu.au::a34932a4-2f5f-4cbd-b3e5-1b1a65ea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0trAwtjQyNzK0sDBR0lEKTi0uzszPAykwrgUAQ7Ct0CwAAAA="/>
  </w:docVars>
  <w:rsids>
    <w:rsidRoot w:val="00F96019"/>
    <w:rsid w:val="00043EF1"/>
    <w:rsid w:val="00056E59"/>
    <w:rsid w:val="000949DC"/>
    <w:rsid w:val="000E48E6"/>
    <w:rsid w:val="001112ED"/>
    <w:rsid w:val="00122B99"/>
    <w:rsid w:val="001E0AFA"/>
    <w:rsid w:val="001F13B6"/>
    <w:rsid w:val="00223297"/>
    <w:rsid w:val="0027259A"/>
    <w:rsid w:val="0029199E"/>
    <w:rsid w:val="002E3DD4"/>
    <w:rsid w:val="002E4FF0"/>
    <w:rsid w:val="00396C11"/>
    <w:rsid w:val="003B3535"/>
    <w:rsid w:val="003E09CA"/>
    <w:rsid w:val="003E3EF0"/>
    <w:rsid w:val="003F0376"/>
    <w:rsid w:val="00473D1D"/>
    <w:rsid w:val="004A5D76"/>
    <w:rsid w:val="004D1A14"/>
    <w:rsid w:val="004F245D"/>
    <w:rsid w:val="0051141D"/>
    <w:rsid w:val="00530B45"/>
    <w:rsid w:val="0055110A"/>
    <w:rsid w:val="00552939"/>
    <w:rsid w:val="00590C12"/>
    <w:rsid w:val="005A0CB6"/>
    <w:rsid w:val="005D3957"/>
    <w:rsid w:val="00604DE6"/>
    <w:rsid w:val="0060794D"/>
    <w:rsid w:val="00654DA1"/>
    <w:rsid w:val="0068694B"/>
    <w:rsid w:val="006B57B7"/>
    <w:rsid w:val="006B6A2E"/>
    <w:rsid w:val="006D3BDA"/>
    <w:rsid w:val="006E7460"/>
    <w:rsid w:val="006F4481"/>
    <w:rsid w:val="007801A7"/>
    <w:rsid w:val="007944A3"/>
    <w:rsid w:val="007B009A"/>
    <w:rsid w:val="007B1AD5"/>
    <w:rsid w:val="00815FC0"/>
    <w:rsid w:val="00823037"/>
    <w:rsid w:val="00833C5C"/>
    <w:rsid w:val="00847259"/>
    <w:rsid w:val="0085541F"/>
    <w:rsid w:val="00866370"/>
    <w:rsid w:val="00890154"/>
    <w:rsid w:val="0089257D"/>
    <w:rsid w:val="008D0166"/>
    <w:rsid w:val="00924DC5"/>
    <w:rsid w:val="00942C97"/>
    <w:rsid w:val="00952C8A"/>
    <w:rsid w:val="00960C81"/>
    <w:rsid w:val="0096367A"/>
    <w:rsid w:val="009B6D77"/>
    <w:rsid w:val="009D2B61"/>
    <w:rsid w:val="009E10E2"/>
    <w:rsid w:val="00A25A0E"/>
    <w:rsid w:val="00A333A8"/>
    <w:rsid w:val="00A47734"/>
    <w:rsid w:val="00A5289F"/>
    <w:rsid w:val="00AA359C"/>
    <w:rsid w:val="00B001E1"/>
    <w:rsid w:val="00B04E73"/>
    <w:rsid w:val="00BB183A"/>
    <w:rsid w:val="00BB5C1C"/>
    <w:rsid w:val="00BF3481"/>
    <w:rsid w:val="00C33387"/>
    <w:rsid w:val="00C33567"/>
    <w:rsid w:val="00C75D4F"/>
    <w:rsid w:val="00CB0017"/>
    <w:rsid w:val="00CB26C8"/>
    <w:rsid w:val="00CD1071"/>
    <w:rsid w:val="00D3355B"/>
    <w:rsid w:val="00D3512C"/>
    <w:rsid w:val="00D7516A"/>
    <w:rsid w:val="00DC36DE"/>
    <w:rsid w:val="00DD40C0"/>
    <w:rsid w:val="00E1301A"/>
    <w:rsid w:val="00E24270"/>
    <w:rsid w:val="00E33C1C"/>
    <w:rsid w:val="00EA3EEE"/>
    <w:rsid w:val="00ED0931"/>
    <w:rsid w:val="00ED0AED"/>
    <w:rsid w:val="00ED1016"/>
    <w:rsid w:val="00ED256C"/>
    <w:rsid w:val="00F102B6"/>
    <w:rsid w:val="00F822D9"/>
    <w:rsid w:val="00F930CD"/>
    <w:rsid w:val="00F96019"/>
    <w:rsid w:val="00FA4632"/>
  </w:rsids>
  <m:mathPr>
    <m:mathFont m:val="Cambria Math"/>
    <m:brkBin m:val="before"/>
    <m:brkBinSub m:val="--"/>
    <m:smallFrac m:val="0"/>
    <m:dispDef/>
    <m:lMargin m:val="0"/>
    <m:rMargin m:val="0"/>
    <m:defJc m:val="centerGroup"/>
    <m:wrapRight/>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AC0F"/>
  <w15:docId w15:val="{EC38C75D-87F7-4161-BAD5-6ECF357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F2390"/>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DF2390"/>
    <w:pPr>
      <w:keepNext/>
      <w:keepLines/>
      <w:spacing w:before="200" w:after="0"/>
      <w:outlineLvl w:val="3"/>
    </w:pPr>
    <w:rPr>
      <w:rFonts w:ascii="Times New Roman" w:eastAsiaTheme="majorEastAsia" w:hAnsi="Times New Roman"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DF2390"/>
    <w:pPr>
      <w:keepNext/>
      <w:keepLines/>
      <w:spacing w:before="200" w:after="0"/>
      <w:outlineLvl w:val="5"/>
    </w:pPr>
    <w:rPr>
      <w:rFonts w:ascii="Times New Roman" w:eastAsiaTheme="majorEastAsia" w:hAnsi="Times New Roman"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2390"/>
    <w:pPr>
      <w:spacing w:before="180" w:after="180"/>
    </w:pPr>
    <w:rPr>
      <w:rFonts w:ascii="Times New Roman" w:hAnsi="Times New Roman"/>
    </w:rPr>
  </w:style>
  <w:style w:type="paragraph" w:customStyle="1" w:styleId="FirstParagraph">
    <w:name w:val="First Paragraph"/>
    <w:basedOn w:val="BodyText"/>
    <w:next w:val="BodyText"/>
    <w:qFormat/>
    <w:rsid w:val="00956185"/>
  </w:style>
  <w:style w:type="paragraph" w:customStyle="1" w:styleId="Compact">
    <w:name w:val="Compact"/>
    <w:basedOn w:val="BodyText"/>
    <w:qFormat/>
    <w:pPr>
      <w:spacing w:before="36" w:after="36"/>
    </w:pPr>
  </w:style>
  <w:style w:type="paragraph" w:styleId="Title">
    <w:name w:val="Title"/>
    <w:basedOn w:val="Normal"/>
    <w:next w:val="BodyText"/>
    <w:qFormat/>
    <w:rsid w:val="00DF2390"/>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F2390"/>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87E56"/>
    <w:pPr>
      <w:keepNext/>
    </w:pPr>
    <w:rPr>
      <w:rFonts w:ascii="Times New Roman" w:hAnsi="Times New Roman"/>
      <w:i w:val="0"/>
    </w:r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DF2390"/>
    <w:rPr>
      <w:rFonts w:ascii="Times New Roman" w:hAnsi="Times New Roman"/>
    </w:rPr>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 w:type="paragraph" w:styleId="Revision">
    <w:name w:val="Revision"/>
    <w:hidden/>
    <w:semiHidden/>
    <w:rsid w:val="00EA3EEE"/>
    <w:pPr>
      <w:spacing w:after="0"/>
    </w:pPr>
  </w:style>
  <w:style w:type="character" w:styleId="CommentReference">
    <w:name w:val="annotation reference"/>
    <w:basedOn w:val="DefaultParagraphFont"/>
    <w:semiHidden/>
    <w:unhideWhenUsed/>
    <w:rsid w:val="00DC36DE"/>
    <w:rPr>
      <w:sz w:val="16"/>
      <w:szCs w:val="16"/>
    </w:rPr>
  </w:style>
  <w:style w:type="paragraph" w:styleId="CommentText">
    <w:name w:val="annotation text"/>
    <w:basedOn w:val="Normal"/>
    <w:link w:val="CommentTextChar"/>
    <w:uiPriority w:val="99"/>
    <w:unhideWhenUsed/>
    <w:qFormat/>
    <w:rsid w:val="00DC36DE"/>
    <w:rPr>
      <w:sz w:val="20"/>
      <w:szCs w:val="20"/>
    </w:rPr>
  </w:style>
  <w:style w:type="character" w:customStyle="1" w:styleId="CommentTextChar">
    <w:name w:val="Comment Text Char"/>
    <w:basedOn w:val="DefaultParagraphFont"/>
    <w:link w:val="CommentText"/>
    <w:uiPriority w:val="99"/>
    <w:qFormat/>
    <w:rsid w:val="00DC36DE"/>
    <w:rPr>
      <w:sz w:val="20"/>
      <w:szCs w:val="20"/>
    </w:rPr>
  </w:style>
  <w:style w:type="paragraph" w:styleId="CommentSubject">
    <w:name w:val="annotation subject"/>
    <w:basedOn w:val="CommentText"/>
    <w:next w:val="CommentText"/>
    <w:link w:val="CommentSubjectChar"/>
    <w:semiHidden/>
    <w:unhideWhenUsed/>
    <w:rsid w:val="00DC36DE"/>
    <w:rPr>
      <w:b/>
      <w:bCs/>
    </w:rPr>
  </w:style>
  <w:style w:type="character" w:customStyle="1" w:styleId="CommentSubjectChar">
    <w:name w:val="Comment Subject Char"/>
    <w:basedOn w:val="CommentTextChar"/>
    <w:link w:val="CommentSubject"/>
    <w:semiHidden/>
    <w:rsid w:val="00DC36DE"/>
    <w:rPr>
      <w:b/>
      <w:bCs/>
      <w:sz w:val="20"/>
      <w:szCs w:val="20"/>
    </w:rPr>
  </w:style>
  <w:style w:type="character" w:customStyle="1" w:styleId="normaltextrun">
    <w:name w:val="normaltextrun"/>
    <w:basedOn w:val="DefaultParagraphFont"/>
    <w:rsid w:val="001E0AFA"/>
  </w:style>
  <w:style w:type="paragraph" w:customStyle="1" w:styleId="paragraph">
    <w:name w:val="paragraph"/>
    <w:basedOn w:val="Normal"/>
    <w:rsid w:val="001E0AFA"/>
    <w:pPr>
      <w:spacing w:before="100" w:beforeAutospacing="1" w:after="100" w:afterAutospacing="1"/>
    </w:pPr>
    <w:rPr>
      <w:rFonts w:ascii="Times New Roman" w:eastAsia="Times New Roman" w:hAnsi="Times New Roman" w:cs="Times New Roman"/>
      <w:lang w:val="en-GB" w:eastAsia="fr-CA"/>
    </w:rPr>
  </w:style>
  <w:style w:type="character" w:customStyle="1" w:styleId="eop">
    <w:name w:val="eop"/>
    <w:basedOn w:val="DefaultParagraphFont"/>
    <w:rsid w:val="001E0AFA"/>
  </w:style>
  <w:style w:type="character" w:customStyle="1" w:styleId="UnresolvedMention1">
    <w:name w:val="Unresolved Mention1"/>
    <w:basedOn w:val="DefaultParagraphFont"/>
    <w:uiPriority w:val="99"/>
    <w:semiHidden/>
    <w:unhideWhenUsed/>
    <w:rsid w:val="001E0AFA"/>
    <w:rPr>
      <w:color w:val="605E5C"/>
      <w:shd w:val="clear" w:color="auto" w:fill="E1DFDD"/>
    </w:rPr>
  </w:style>
  <w:style w:type="paragraph" w:styleId="BalloonText">
    <w:name w:val="Balloon Text"/>
    <w:basedOn w:val="Normal"/>
    <w:link w:val="BalloonTextChar"/>
    <w:semiHidden/>
    <w:unhideWhenUsed/>
    <w:rsid w:val="00B04E73"/>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04E73"/>
    <w:rPr>
      <w:rFonts w:ascii="Tahoma" w:hAnsi="Tahoma" w:cs="Tahoma"/>
      <w:sz w:val="16"/>
      <w:szCs w:val="16"/>
    </w:rPr>
  </w:style>
  <w:style w:type="paragraph" w:styleId="Header">
    <w:name w:val="header"/>
    <w:basedOn w:val="Normal"/>
    <w:link w:val="HeaderChar"/>
    <w:unhideWhenUsed/>
    <w:rsid w:val="006E7460"/>
    <w:pPr>
      <w:tabs>
        <w:tab w:val="center" w:pos="4680"/>
        <w:tab w:val="right" w:pos="9360"/>
      </w:tabs>
      <w:spacing w:after="0"/>
    </w:pPr>
  </w:style>
  <w:style w:type="character" w:customStyle="1" w:styleId="HeaderChar">
    <w:name w:val="Header Char"/>
    <w:basedOn w:val="DefaultParagraphFont"/>
    <w:link w:val="Header"/>
    <w:rsid w:val="006E7460"/>
  </w:style>
  <w:style w:type="paragraph" w:styleId="Footer">
    <w:name w:val="footer"/>
    <w:basedOn w:val="Normal"/>
    <w:link w:val="FooterChar"/>
    <w:unhideWhenUsed/>
    <w:rsid w:val="006E7460"/>
    <w:pPr>
      <w:tabs>
        <w:tab w:val="center" w:pos="4680"/>
        <w:tab w:val="right" w:pos="9360"/>
      </w:tabs>
      <w:spacing w:after="0"/>
    </w:pPr>
  </w:style>
  <w:style w:type="character" w:customStyle="1" w:styleId="FooterChar">
    <w:name w:val="Footer Char"/>
    <w:basedOn w:val="DefaultParagraphFont"/>
    <w:link w:val="Footer"/>
    <w:rsid w:val="006E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224">
      <w:bodyDiv w:val="1"/>
      <w:marLeft w:val="0"/>
      <w:marRight w:val="0"/>
      <w:marTop w:val="0"/>
      <w:marBottom w:val="0"/>
      <w:divBdr>
        <w:top w:val="none" w:sz="0" w:space="0" w:color="auto"/>
        <w:left w:val="none" w:sz="0" w:space="0" w:color="auto"/>
        <w:bottom w:val="none" w:sz="0" w:space="0" w:color="auto"/>
        <w:right w:val="none" w:sz="0" w:space="0" w:color="auto"/>
      </w:divBdr>
    </w:div>
    <w:div w:id="447352626">
      <w:bodyDiv w:val="1"/>
      <w:marLeft w:val="0"/>
      <w:marRight w:val="0"/>
      <w:marTop w:val="0"/>
      <w:marBottom w:val="0"/>
      <w:divBdr>
        <w:top w:val="none" w:sz="0" w:space="0" w:color="auto"/>
        <w:left w:val="none" w:sz="0" w:space="0" w:color="auto"/>
        <w:bottom w:val="none" w:sz="0" w:space="0" w:color="auto"/>
        <w:right w:val="none" w:sz="0" w:space="0" w:color="auto"/>
      </w:divBdr>
    </w:div>
    <w:div w:id="677200579">
      <w:bodyDiv w:val="1"/>
      <w:marLeft w:val="0"/>
      <w:marRight w:val="0"/>
      <w:marTop w:val="0"/>
      <w:marBottom w:val="0"/>
      <w:divBdr>
        <w:top w:val="none" w:sz="0" w:space="0" w:color="auto"/>
        <w:left w:val="none" w:sz="0" w:space="0" w:color="auto"/>
        <w:bottom w:val="none" w:sz="0" w:space="0" w:color="auto"/>
        <w:right w:val="none" w:sz="0" w:space="0" w:color="auto"/>
      </w:divBdr>
    </w:div>
    <w:div w:id="1583567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0622D-50CE-4F13-9293-867C12C35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21</Pages>
  <Words>7401</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Early environmental conditions do not impact behavioural flexibility in an invasive and non-invasive lizard species</vt:lpstr>
    </vt:vector>
  </TitlesOfParts>
  <Company/>
  <LinksUpToDate>false</LinksUpToDate>
  <CharactersWithSpaces>49489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environmental conditions do not impact behavioural flexibility in an invasive and non-invasive lizard species</dc:title>
  <dc:creator>editors 159</dc:creator>
  <cp:lastModifiedBy>Pablo Recio Santiago</cp:lastModifiedBy>
  <cp:revision>20</cp:revision>
  <dcterms:created xsi:type="dcterms:W3CDTF">2024-10-31T01:31:00Z</dcterms:created>
  <dcterms:modified xsi:type="dcterms:W3CDTF">2025-01-08T01:07:00Z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rossref">
    <vt:lpwstr/>
  </property>
  <property fmtid="{D5CDD505-2E9C-101B-9397-08002B2CF9AE}" pid="5" name="csl">
    <vt:lpwstr>./bib/animal-behaviour.csl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toc-title">
    <vt:lpwstr>Table of contents</vt:lpwstr>
  </property>
  <property fmtid="{D5CDD505-2E9C-101B-9397-08002B2CF9AE}" pid="14" name="CustomProp">
    <vt:lpwstr>842234de3d5b4f5d96797a4da5df340b</vt:lpwstr>
  </property>
</Properties>
</file>